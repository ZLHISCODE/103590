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17" w:rsidRDefault="00E60D94" w:rsidP="00E60D94">
      <w:pPr>
        <w:pStyle w:val="1"/>
        <w:jc w:val="center"/>
      </w:pPr>
      <w:r w:rsidRPr="00E60D94">
        <w:rPr>
          <w:rFonts w:hint="eastAsia"/>
        </w:rPr>
        <w:t>ZLHIS</w:t>
      </w:r>
      <w:r w:rsidRPr="00E60D94">
        <w:rPr>
          <w:rFonts w:hint="eastAsia"/>
        </w:rPr>
        <w:t>临床路应用</w:t>
      </w:r>
      <w:r w:rsidRPr="00E60D94">
        <w:rPr>
          <w:rFonts w:hint="eastAsia"/>
        </w:rPr>
        <w:t>_</w:t>
      </w:r>
      <w:r w:rsidRPr="00E60D94">
        <w:rPr>
          <w:rFonts w:hint="eastAsia"/>
        </w:rPr>
        <w:t>功能说明</w:t>
      </w:r>
    </w:p>
    <w:p w:rsidR="00E60D94" w:rsidRDefault="00E60D94" w:rsidP="00E60D94">
      <w:pPr>
        <w:jc w:val="right"/>
      </w:pPr>
      <w:r>
        <w:rPr>
          <w:rFonts w:hint="eastAsia"/>
        </w:rPr>
        <w:t>张永康</w:t>
      </w:r>
    </w:p>
    <w:p w:rsidR="00E60D94" w:rsidRPr="00E60D94" w:rsidRDefault="00D05EA5" w:rsidP="00E60D94">
      <w:pPr>
        <w:jc w:val="right"/>
      </w:pPr>
      <w:r>
        <w:rPr>
          <w:rFonts w:hint="eastAsia"/>
        </w:rPr>
        <w:t>更新日期</w:t>
      </w:r>
      <w:r w:rsidR="00E60D94">
        <w:rPr>
          <w:rFonts w:hint="eastAsia"/>
        </w:rPr>
        <w:t>2010-</w:t>
      </w:r>
      <w:del w:id="0" w:author="yonker" w:date="2010-08-19T10:14:00Z">
        <w:r w:rsidR="00E60D94" w:rsidDel="00F829ED">
          <w:rPr>
            <w:rFonts w:hint="eastAsia"/>
          </w:rPr>
          <w:delText>0</w:delText>
        </w:r>
        <w:r w:rsidDel="00F829ED">
          <w:rPr>
            <w:rFonts w:hint="eastAsia"/>
          </w:rPr>
          <w:delText>6</w:delText>
        </w:r>
      </w:del>
      <w:ins w:id="1" w:author="yonker" w:date="2010-10-26T17:35:00Z">
        <w:r w:rsidR="009B4E14">
          <w:rPr>
            <w:rFonts w:hint="eastAsia"/>
          </w:rPr>
          <w:t>10</w:t>
        </w:r>
      </w:ins>
      <w:r w:rsidR="00E60D94">
        <w:rPr>
          <w:rFonts w:hint="eastAsia"/>
        </w:rPr>
        <w:t>-</w:t>
      </w:r>
      <w:del w:id="2" w:author="yonker" w:date="2010-08-19T10:14:00Z">
        <w:r w:rsidR="00E60D94" w:rsidDel="00F829ED">
          <w:rPr>
            <w:rFonts w:hint="eastAsia"/>
          </w:rPr>
          <w:delText>2</w:delText>
        </w:r>
        <w:r w:rsidDel="00F829ED">
          <w:rPr>
            <w:rFonts w:hint="eastAsia"/>
          </w:rPr>
          <w:delText>4</w:delText>
        </w:r>
      </w:del>
      <w:ins w:id="3" w:author="yonker" w:date="2010-09-21T16:30:00Z">
        <w:r w:rsidR="00720EEA">
          <w:rPr>
            <w:rFonts w:hint="eastAsia"/>
          </w:rPr>
          <w:t>2</w:t>
        </w:r>
      </w:ins>
      <w:ins w:id="4" w:author="yonker" w:date="2010-10-26T17:35:00Z">
        <w:r w:rsidR="009B4E14">
          <w:rPr>
            <w:rFonts w:hint="eastAsia"/>
          </w:rPr>
          <w:t>6</w:t>
        </w:r>
      </w:ins>
    </w:p>
    <w:p w:rsidR="00BE3ECF" w:rsidRDefault="00BE3ECF"/>
    <w:p w:rsidR="00BE3ECF" w:rsidRDefault="000771EE" w:rsidP="004D1299">
      <w:pPr>
        <w:pStyle w:val="2"/>
        <w:numPr>
          <w:ilvl w:val="0"/>
          <w:numId w:val="2"/>
        </w:numPr>
      </w:pPr>
      <w:r>
        <w:rPr>
          <w:rFonts w:hint="eastAsia"/>
        </w:rPr>
        <w:t>医护工作站</w:t>
      </w:r>
    </w:p>
    <w:p w:rsidR="00202926" w:rsidRDefault="001D1CFC" w:rsidP="001D1CFC">
      <w:r>
        <w:rPr>
          <w:rFonts w:hint="eastAsia"/>
        </w:rPr>
        <w:tab/>
      </w:r>
      <w:r>
        <w:rPr>
          <w:rFonts w:hint="eastAsia"/>
        </w:rPr>
        <w:t>住院医生站和住院护士站的主界面中，在医嘱明细卡</w:t>
      </w:r>
      <w:r w:rsidR="00E60D94">
        <w:rPr>
          <w:rFonts w:hint="eastAsia"/>
        </w:rPr>
        <w:t>片</w:t>
      </w:r>
      <w:r>
        <w:rPr>
          <w:rFonts w:hint="eastAsia"/>
        </w:rPr>
        <w:t>的前面，增加一个卡片项</w:t>
      </w:r>
      <w:r w:rsidR="00202926">
        <w:rPr>
          <w:rFonts w:hint="eastAsia"/>
        </w:rPr>
        <w:t>：临床路径。</w:t>
      </w:r>
    </w:p>
    <w:p w:rsidR="001D1CFC" w:rsidRDefault="00202926" w:rsidP="001D1CFC">
      <w:r>
        <w:rPr>
          <w:rFonts w:hint="eastAsia"/>
        </w:rPr>
        <w:tab/>
      </w:r>
      <w:r>
        <w:rPr>
          <w:rFonts w:hint="eastAsia"/>
        </w:rPr>
        <w:t>没有“临床路径应用”模块的权限时，不显示该卡片；</w:t>
      </w:r>
    </w:p>
    <w:p w:rsidR="001D1CFC" w:rsidRDefault="00202926" w:rsidP="001D1CFC">
      <w:r>
        <w:rPr>
          <w:rFonts w:hint="eastAsia"/>
        </w:rPr>
        <w:tab/>
      </w:r>
      <w:r>
        <w:rPr>
          <w:rFonts w:hint="eastAsia"/>
        </w:rPr>
        <w:t>当前选择的部门（医生站）或病区下的科室（护士站），没有适用的临床路径，也没有适用于所有部门的临床路径时，不显示该卡片。</w:t>
      </w:r>
    </w:p>
    <w:p w:rsidR="002627F0" w:rsidRDefault="002F4342" w:rsidP="002627F0">
      <w:pPr>
        <w:rPr>
          <w:ins w:id="5" w:author="yonker" w:date="2010-11-08T14:53:00Z"/>
        </w:rPr>
      </w:pPr>
      <w:r>
        <w:rPr>
          <w:rFonts w:hint="eastAsia"/>
        </w:rPr>
        <w:tab/>
      </w:r>
      <w:r>
        <w:rPr>
          <w:rFonts w:hint="eastAsia"/>
        </w:rPr>
        <w:t>病人列表中，病案审查列后面增加一列，用图标表示病人的路径状态，包括</w:t>
      </w:r>
      <w:r>
        <w:rPr>
          <w:rFonts w:hint="eastAsia"/>
        </w:rPr>
        <w:t>5</w:t>
      </w:r>
      <w:r>
        <w:rPr>
          <w:rFonts w:hint="eastAsia"/>
        </w:rPr>
        <w:t>种状态：没有导入，导入不符合，执行中，变异结束，正常结束。</w:t>
      </w:r>
    </w:p>
    <w:p w:rsidR="002627F0" w:rsidRPr="00E03B04" w:rsidRDefault="002627F0" w:rsidP="002627F0">
      <w:pPr>
        <w:rPr>
          <w:ins w:id="6" w:author="yonker" w:date="2010-11-08T14:53:00Z"/>
        </w:rPr>
      </w:pPr>
      <w:ins w:id="7" w:author="yonker" w:date="2010-11-08T14:53:00Z">
        <w:r>
          <w:rPr>
            <w:rFonts w:hint="eastAsia"/>
          </w:rPr>
          <w:tab/>
        </w:r>
        <w:r>
          <w:rPr>
            <w:rFonts w:hint="eastAsia"/>
          </w:rPr>
          <w:t>另外，在</w:t>
        </w:r>
        <w:r>
          <w:t>医技工作站、检验技师站、影像工作站</w:t>
        </w:r>
      </w:ins>
      <w:ins w:id="8" w:author="yonker" w:date="2010-11-08T14:54:00Z">
        <w:r>
          <w:rPr>
            <w:rFonts w:hint="eastAsia"/>
          </w:rPr>
          <w:t>，病人列表最前面显示一列，用图标区分是否是临床路径中的病人。</w:t>
        </w:r>
      </w:ins>
    </w:p>
    <w:p w:rsidR="002F4342" w:rsidRDefault="002F4342" w:rsidP="001D1CFC"/>
    <w:p w:rsidR="00B254D0" w:rsidRDefault="00B254D0" w:rsidP="001D1CFC">
      <w:r>
        <w:rPr>
          <w:rFonts w:hint="eastAsia"/>
        </w:rPr>
        <w:tab/>
      </w:r>
      <w:r>
        <w:rPr>
          <w:rFonts w:hint="eastAsia"/>
        </w:rPr>
        <w:t>不显示临床路径卡片时，病人列表中不显示路径状态列。</w:t>
      </w:r>
    </w:p>
    <w:p w:rsidR="008A260C" w:rsidRDefault="008A260C" w:rsidP="001D1CFC">
      <w:r>
        <w:rPr>
          <w:rFonts w:hint="eastAsia"/>
        </w:rPr>
        <w:tab/>
      </w:r>
      <w:r>
        <w:rPr>
          <w:rFonts w:hint="eastAsia"/>
        </w:rPr>
        <w:t>对病人进行导入路径，阶段评估（变异结束），结束路径等操作后，自动刷新状态图标。</w:t>
      </w:r>
    </w:p>
    <w:p w:rsidR="002F4342" w:rsidRDefault="002F4342" w:rsidP="001D1CFC"/>
    <w:p w:rsidR="00E03B04" w:rsidRDefault="00E03B04" w:rsidP="00E03B04">
      <w:pPr>
        <w:pStyle w:val="a5"/>
        <w:ind w:left="420" w:firstLineChars="0" w:firstLine="0"/>
      </w:pPr>
      <w:r>
        <w:rPr>
          <w:rFonts w:hint="eastAsia"/>
        </w:rPr>
        <w:t>正在执行路径的病人，没有结束路径之前：</w:t>
      </w:r>
    </w:p>
    <w:p w:rsidR="00E03B04" w:rsidRDefault="00E03B04" w:rsidP="00E03B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不允许使用医嘱的“新增”、“修改”、“删除”功能，因为所有的医嘱都应限制为通过临床路径的相关功能产生。但，不限制病历的使用；</w:t>
      </w:r>
    </w:p>
    <w:p w:rsidR="00E03B04" w:rsidRDefault="00E03B04" w:rsidP="00E03B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不允许转科和出院（在执行转科和出院的存储过程中检查）。</w:t>
      </w:r>
    </w:p>
    <w:p w:rsidR="002627F0" w:rsidRPr="00E03B04" w:rsidDel="002627F0" w:rsidRDefault="002627F0" w:rsidP="001D1CFC">
      <w:pPr>
        <w:rPr>
          <w:del w:id="9" w:author="yonker" w:date="2010-11-08T14:53:00Z"/>
        </w:rPr>
      </w:pPr>
    </w:p>
    <w:p w:rsidR="007321D2" w:rsidRDefault="007321D2" w:rsidP="004D1299">
      <w:pPr>
        <w:pStyle w:val="2"/>
        <w:numPr>
          <w:ilvl w:val="0"/>
          <w:numId w:val="2"/>
        </w:numPr>
      </w:pPr>
      <w:r>
        <w:rPr>
          <w:rFonts w:hint="eastAsia"/>
        </w:rPr>
        <w:t>路径表显示</w:t>
      </w:r>
    </w:p>
    <w:p w:rsidR="00021046" w:rsidRDefault="009F3ACB" w:rsidP="009F3A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没有导入路径的病人，路径卡片页显示</w:t>
      </w:r>
      <w:r w:rsidR="001C49C6">
        <w:rPr>
          <w:rFonts w:hint="eastAsia"/>
        </w:rPr>
        <w:t>文字</w:t>
      </w:r>
      <w:r>
        <w:rPr>
          <w:rFonts w:hint="eastAsia"/>
        </w:rPr>
        <w:t>“该病人未导入临床路径”；</w:t>
      </w:r>
    </w:p>
    <w:p w:rsidR="007321D2" w:rsidRDefault="00021046" w:rsidP="009F3A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如果导入评估时，选择了不符合导入条件，路径卡片页，显示文字“该病人不符合路径导入条件”，字体显示为</w:t>
      </w:r>
      <w:r w:rsidR="00001D51" w:rsidRPr="00A30340">
        <w:rPr>
          <w:rFonts w:hint="eastAsia"/>
          <w:color w:val="C00000"/>
        </w:rPr>
        <w:t>深红色</w:t>
      </w:r>
      <w:r>
        <w:rPr>
          <w:rFonts w:hint="eastAsia"/>
        </w:rPr>
        <w:t>；</w:t>
      </w:r>
    </w:p>
    <w:p w:rsidR="001C49C6" w:rsidRDefault="009F3ACB" w:rsidP="001C49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导入后，没有生成路径项目之前，路径卡片页，上方显示</w:t>
      </w:r>
      <w:r w:rsidR="001C49C6">
        <w:rPr>
          <w:rFonts w:hint="eastAsia"/>
        </w:rPr>
        <w:t>路径表的阶段流程，下方显示文字“该病人还没有生成路径项目”；</w:t>
      </w:r>
    </w:p>
    <w:p w:rsidR="00D66589" w:rsidRDefault="00071993" w:rsidP="00D665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路径卡片页，上方显示路径表的阶段流程，当前阶段的边框加粗，有多天的阶段，显示重叠的图框，执行过的阶段，箭头</w:t>
      </w:r>
      <w:r w:rsidR="00522988">
        <w:rPr>
          <w:rFonts w:hint="eastAsia"/>
        </w:rPr>
        <w:t>显示为亮绿色，未执行的显示为灰绿色</w:t>
      </w:r>
      <w:r w:rsidR="00D66589">
        <w:rPr>
          <w:rFonts w:hint="eastAsia"/>
        </w:rPr>
        <w:t>；</w:t>
      </w:r>
    </w:p>
    <w:p w:rsidR="009A685A" w:rsidRDefault="009A685A" w:rsidP="00D665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流程表的最左边，显示路径表名称，状态（</w:t>
      </w:r>
      <w:r w:rsidRPr="009A685A">
        <w:rPr>
          <w:rFonts w:hint="eastAsia"/>
        </w:rPr>
        <w:t>执行中</w:t>
      </w:r>
      <w:r>
        <w:rPr>
          <w:rFonts w:hint="eastAsia"/>
        </w:rPr>
        <w:t>，</w:t>
      </w:r>
      <w:r w:rsidR="00034840">
        <w:rPr>
          <w:rFonts w:hint="eastAsia"/>
        </w:rPr>
        <w:t>正常</w:t>
      </w:r>
      <w:r>
        <w:rPr>
          <w:rFonts w:hint="eastAsia"/>
        </w:rPr>
        <w:t>结束</w:t>
      </w:r>
      <w:r w:rsidR="00034840">
        <w:rPr>
          <w:rFonts w:hint="eastAsia"/>
        </w:rPr>
        <w:t>，变异结束，变异结束时以红字显示</w:t>
      </w:r>
      <w:r>
        <w:rPr>
          <w:rFonts w:hint="eastAsia"/>
        </w:rPr>
        <w:t>），进度（当前天数</w:t>
      </w:r>
      <w:r>
        <w:rPr>
          <w:rFonts w:hint="eastAsia"/>
        </w:rPr>
        <w:t>/</w:t>
      </w:r>
      <w:r>
        <w:rPr>
          <w:rFonts w:hint="eastAsia"/>
        </w:rPr>
        <w:t>最大天数</w:t>
      </w:r>
      <w:r w:rsidR="00034840">
        <w:rPr>
          <w:rFonts w:hint="eastAsia"/>
        </w:rPr>
        <w:t>*100%</w:t>
      </w:r>
      <w:r>
        <w:rPr>
          <w:rFonts w:hint="eastAsia"/>
        </w:rPr>
        <w:t>）</w:t>
      </w:r>
      <w:r w:rsidR="00D66589">
        <w:rPr>
          <w:rFonts w:hint="eastAsia"/>
        </w:rPr>
        <w:t>；</w:t>
      </w:r>
    </w:p>
    <w:p w:rsidR="00D66589" w:rsidRDefault="00D66589" w:rsidP="00D665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双击流程表的最左边</w:t>
      </w:r>
      <w:r w:rsidR="00B00EA4">
        <w:rPr>
          <w:rFonts w:hint="eastAsia"/>
        </w:rPr>
        <w:t>一列</w:t>
      </w:r>
      <w:r>
        <w:rPr>
          <w:rFonts w:hint="eastAsia"/>
        </w:rPr>
        <w:t>，</w:t>
      </w:r>
      <w:r w:rsidR="00B00EA4">
        <w:rPr>
          <w:rFonts w:hint="eastAsia"/>
        </w:rPr>
        <w:t>弹出</w:t>
      </w:r>
      <w:r>
        <w:rPr>
          <w:rFonts w:hint="eastAsia"/>
        </w:rPr>
        <w:t>显示路径表定义；双击阶段名，显示阶段的项目定义；双击下面的路径项目，显示路径项目的内容定义（双击路径外项目不显示）</w:t>
      </w:r>
      <w:r w:rsidR="005225F4">
        <w:rPr>
          <w:rFonts w:hint="eastAsia"/>
        </w:rPr>
        <w:t>；</w:t>
      </w:r>
    </w:p>
    <w:p w:rsidR="009F3ACB" w:rsidRDefault="00D66589" w:rsidP="009F3A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路径表下方</w:t>
      </w:r>
      <w:r w:rsidR="008B1651">
        <w:rPr>
          <w:rFonts w:hint="eastAsia"/>
        </w:rPr>
        <w:t>按已执行的每天一列</w:t>
      </w:r>
      <w:r>
        <w:rPr>
          <w:rFonts w:hint="eastAsia"/>
        </w:rPr>
        <w:t>显示生成的路径项目，</w:t>
      </w:r>
      <w:r w:rsidR="008B1651">
        <w:rPr>
          <w:rFonts w:hint="eastAsia"/>
        </w:rPr>
        <w:t>表头第一行显示阶段名称，</w:t>
      </w:r>
      <w:r w:rsidR="008B1651">
        <w:rPr>
          <w:rFonts w:hint="eastAsia"/>
        </w:rPr>
        <w:lastRenderedPageBreak/>
        <w:t>不同天数的相同阶段合并显示。</w:t>
      </w:r>
    </w:p>
    <w:p w:rsidR="007F62DB" w:rsidRDefault="007F62DB" w:rsidP="007F62DB">
      <w:pPr>
        <w:pStyle w:val="a5"/>
        <w:ind w:left="780" w:firstLineChars="0" w:firstLine="0"/>
      </w:pPr>
      <w:r>
        <w:rPr>
          <w:rFonts w:hint="eastAsia"/>
        </w:rPr>
        <w:t>表头号第二行显示“第</w:t>
      </w:r>
      <w:r>
        <w:rPr>
          <w:rFonts w:hint="eastAsia"/>
        </w:rPr>
        <w:t>n</w:t>
      </w:r>
      <w:r>
        <w:rPr>
          <w:rFonts w:hint="eastAsia"/>
        </w:rPr>
        <w:t>天”，</w:t>
      </w:r>
      <w:r>
        <w:rPr>
          <w:rFonts w:hint="eastAsia"/>
        </w:rPr>
        <w:t>n</w:t>
      </w:r>
      <w:r>
        <w:rPr>
          <w:rFonts w:hint="eastAsia"/>
        </w:rPr>
        <w:t>是指</w:t>
      </w:r>
      <w:r w:rsidR="00B00EA4">
        <w:rPr>
          <w:rFonts w:hint="eastAsia"/>
        </w:rPr>
        <w:t>进入路径后</w:t>
      </w:r>
      <w:r>
        <w:rPr>
          <w:rFonts w:hint="eastAsia"/>
        </w:rPr>
        <w:t>生成路径项目的天数。</w:t>
      </w:r>
    </w:p>
    <w:p w:rsidR="007F62DB" w:rsidRDefault="007F62DB" w:rsidP="007F62DB">
      <w:pPr>
        <w:pStyle w:val="a5"/>
        <w:ind w:left="780" w:firstLineChars="0" w:firstLine="0"/>
      </w:pPr>
      <w:r>
        <w:rPr>
          <w:rFonts w:hint="eastAsia"/>
        </w:rPr>
        <w:t>表头号第二行显示日期和星期几。</w:t>
      </w:r>
    </w:p>
    <w:p w:rsidR="00545F54" w:rsidRDefault="00545F54" w:rsidP="009F3A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路径项目的图标显示在单元格的最</w:t>
      </w:r>
      <w:r w:rsidR="00B05417">
        <w:rPr>
          <w:rFonts w:hint="eastAsia"/>
        </w:rPr>
        <w:t>右</w:t>
      </w:r>
      <w:r>
        <w:rPr>
          <w:rFonts w:hint="eastAsia"/>
        </w:rPr>
        <w:t>边</w:t>
      </w:r>
      <w:r w:rsidR="00B05417">
        <w:rPr>
          <w:rFonts w:hint="eastAsia"/>
        </w:rPr>
        <w:t>(</w:t>
      </w:r>
      <w:r w:rsidR="00B05417">
        <w:rPr>
          <w:rFonts w:hint="eastAsia"/>
        </w:rPr>
        <w:t>为了不影响左对齐</w:t>
      </w:r>
      <w:r w:rsidR="00B05417">
        <w:rPr>
          <w:rFonts w:hint="eastAsia"/>
        </w:rPr>
        <w:t>)</w:t>
      </w:r>
      <w:r>
        <w:rPr>
          <w:rFonts w:hint="eastAsia"/>
        </w:rPr>
        <w:t>。单元格的行高根据内容自动调整，列宽改变时，自动重设行高</w:t>
      </w:r>
      <w:r w:rsidR="005225F4">
        <w:rPr>
          <w:rFonts w:hint="eastAsia"/>
        </w:rPr>
        <w:t>；</w:t>
      </w:r>
    </w:p>
    <w:p w:rsidR="008B1651" w:rsidRDefault="008B1651" w:rsidP="009F3A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已执行的项目，内容文本的最前面显示一个符号</w:t>
      </w:r>
      <w:r>
        <w:t>”</w:t>
      </w:r>
      <w:r w:rsidRPr="008B1651">
        <w:rPr>
          <w:rFonts w:hint="eastAsia"/>
        </w:rPr>
        <w:t>√</w:t>
      </w:r>
      <w:r>
        <w:t>”</w:t>
      </w:r>
      <w:r>
        <w:rPr>
          <w:rFonts w:hint="eastAsia"/>
        </w:rPr>
        <w:t>，未执行</w:t>
      </w:r>
      <w:r w:rsidR="006A73B5">
        <w:rPr>
          <w:rFonts w:hint="eastAsia"/>
        </w:rPr>
        <w:t>不</w:t>
      </w:r>
      <w:r>
        <w:rPr>
          <w:rFonts w:hint="eastAsia"/>
        </w:rPr>
        <w:t>显示</w:t>
      </w:r>
      <w:r w:rsidR="002A0CA3">
        <w:rPr>
          <w:rFonts w:hint="eastAsia"/>
        </w:rPr>
        <w:t>；</w:t>
      </w:r>
      <w:r w:rsidR="000144AC">
        <w:rPr>
          <w:rFonts w:hint="eastAsia"/>
        </w:rPr>
        <w:t>根据执行性质（</w:t>
      </w:r>
      <w:r w:rsidR="000144AC">
        <w:t>1-</w:t>
      </w:r>
      <w:r w:rsidR="000144AC">
        <w:t>已经执行，</w:t>
      </w:r>
      <w:r w:rsidR="000144AC">
        <w:t>2-</w:t>
      </w:r>
      <w:r w:rsidR="000144AC">
        <w:t>尚未执行，</w:t>
      </w:r>
      <w:r w:rsidR="000144AC">
        <w:t>3-</w:t>
      </w:r>
      <w:r w:rsidR="000144AC">
        <w:t>取消执行，</w:t>
      </w:r>
      <w:r w:rsidR="000144AC">
        <w:t>4-</w:t>
      </w:r>
      <w:r w:rsidR="000144AC">
        <w:t>部分执行，</w:t>
      </w:r>
      <w:r w:rsidR="000144AC">
        <w:t>5-</w:t>
      </w:r>
      <w:r w:rsidR="000144AC">
        <w:t>提前执行，</w:t>
      </w:r>
      <w:r w:rsidR="000144AC">
        <w:t>6-</w:t>
      </w:r>
      <w:r w:rsidR="000144AC">
        <w:t>延后执行</w:t>
      </w:r>
      <w:r w:rsidR="000144AC">
        <w:rPr>
          <w:rFonts w:hint="eastAsia"/>
        </w:rPr>
        <w:t>），显示不同的图标，如果项目本身定义了图标，则替换该图标。</w:t>
      </w:r>
    </w:p>
    <w:p w:rsidR="002A0CA3" w:rsidRDefault="002A0CA3" w:rsidP="00062771">
      <w:pPr>
        <w:pStyle w:val="a5"/>
        <w:numPr>
          <w:ilvl w:val="0"/>
          <w:numId w:val="3"/>
        </w:numPr>
        <w:tabs>
          <w:tab w:val="left" w:pos="851"/>
        </w:tabs>
        <w:ind w:left="851" w:firstLineChars="0" w:hanging="431"/>
      </w:pPr>
      <w:r>
        <w:rPr>
          <w:rFonts w:hint="eastAsia"/>
        </w:rPr>
        <w:t>鼠标移到路径项目单元格，右上角显示一个图标，移到图标上，显示浮动的提示框，内容为项目的执行情况和产生人、时间</w:t>
      </w:r>
      <w:r w:rsidR="005225F4">
        <w:rPr>
          <w:rFonts w:hint="eastAsia"/>
        </w:rPr>
        <w:t>；</w:t>
      </w:r>
    </w:p>
    <w:p w:rsidR="002A0CA3" w:rsidRDefault="002A0CA3" w:rsidP="00062771">
      <w:pPr>
        <w:pStyle w:val="a5"/>
        <w:numPr>
          <w:ilvl w:val="0"/>
          <w:numId w:val="3"/>
        </w:numPr>
        <w:tabs>
          <w:tab w:val="left" w:pos="851"/>
        </w:tabs>
        <w:ind w:left="851" w:firstLineChars="0" w:hanging="431"/>
      </w:pPr>
      <w:r>
        <w:rPr>
          <w:rFonts w:hint="eastAsia"/>
        </w:rPr>
        <w:t>如果是路径外项目，</w:t>
      </w:r>
      <w:r w:rsidR="00D67708">
        <w:rPr>
          <w:rFonts w:hint="eastAsia"/>
        </w:rPr>
        <w:t>文字显示为</w:t>
      </w:r>
      <w:r w:rsidR="00D67708" w:rsidRPr="00A30340">
        <w:rPr>
          <w:rFonts w:hint="eastAsia"/>
          <w:color w:val="C00000"/>
        </w:rPr>
        <w:t>深红色</w:t>
      </w:r>
      <w:r w:rsidR="00D67708">
        <w:rPr>
          <w:rFonts w:hint="eastAsia"/>
        </w:rPr>
        <w:t>，</w:t>
      </w:r>
      <w:r>
        <w:rPr>
          <w:rFonts w:hint="eastAsia"/>
        </w:rPr>
        <w:t>移到单元格时，显示浮动的提示框，内容为添加原因</w:t>
      </w:r>
      <w:r w:rsidR="005225F4">
        <w:rPr>
          <w:rFonts w:hint="eastAsia"/>
        </w:rPr>
        <w:t>；</w:t>
      </w:r>
      <w:ins w:id="10" w:author="yonker" w:date="2010-09-21T16:30:00Z">
        <w:r w:rsidR="00452E8F">
          <w:rPr>
            <w:rFonts w:hint="eastAsia"/>
            <w:kern w:val="0"/>
          </w:rPr>
          <w:t>必要时执行的项目的字体显示为</w:t>
        </w:r>
        <w:r w:rsidR="00452E8F">
          <w:rPr>
            <w:rFonts w:hint="eastAsia"/>
            <w:color w:val="548DD4" w:themeColor="text2" w:themeTint="99"/>
            <w:kern w:val="0"/>
          </w:rPr>
          <w:t>深蓝色</w:t>
        </w:r>
        <w:r w:rsidR="00452E8F">
          <w:rPr>
            <w:rFonts w:hint="eastAsia"/>
            <w:kern w:val="0"/>
          </w:rPr>
          <w:t>；</w:t>
        </w:r>
      </w:ins>
    </w:p>
    <w:p w:rsidR="009D40A2" w:rsidRDefault="009D40A2" w:rsidP="00062771">
      <w:pPr>
        <w:pStyle w:val="a5"/>
        <w:numPr>
          <w:ilvl w:val="0"/>
          <w:numId w:val="3"/>
        </w:numPr>
        <w:tabs>
          <w:tab w:val="left" w:pos="851"/>
        </w:tabs>
        <w:ind w:left="851" w:firstLineChars="0" w:hanging="431"/>
      </w:pPr>
      <w:r>
        <w:rPr>
          <w:rFonts w:hint="eastAsia"/>
        </w:rPr>
        <w:t>最后一行显示路径评估结果，如果是变异，则红色显示，并且分多行加序号，列出变异原因</w:t>
      </w:r>
      <w:r w:rsidR="005225F4">
        <w:rPr>
          <w:rFonts w:hint="eastAsia"/>
        </w:rPr>
        <w:t>；</w:t>
      </w:r>
    </w:p>
    <w:p w:rsidR="00ED4295" w:rsidRDefault="00ED4295" w:rsidP="00062771">
      <w:pPr>
        <w:pStyle w:val="a5"/>
        <w:numPr>
          <w:ilvl w:val="0"/>
          <w:numId w:val="3"/>
        </w:numPr>
        <w:tabs>
          <w:tab w:val="left" w:pos="851"/>
        </w:tabs>
        <w:ind w:left="851" w:firstLineChars="0" w:hanging="431"/>
      </w:pPr>
      <w:r>
        <w:rPr>
          <w:rFonts w:hint="eastAsia"/>
        </w:rPr>
        <w:t>功能菜单的可见性和可用性，根据权限、当前路径状态、当前选择的单元格等决定</w:t>
      </w:r>
      <w:r w:rsidR="00CA52BE">
        <w:rPr>
          <w:rFonts w:hint="eastAsia"/>
        </w:rPr>
        <w:t>;</w:t>
      </w:r>
    </w:p>
    <w:p w:rsidR="00CE2760" w:rsidRPr="007321D2" w:rsidRDefault="00CE2760" w:rsidP="00CE2760">
      <w:pPr>
        <w:pStyle w:val="a5"/>
        <w:tabs>
          <w:tab w:val="left" w:pos="851"/>
        </w:tabs>
        <w:ind w:left="851" w:firstLineChars="0" w:firstLine="0"/>
      </w:pPr>
    </w:p>
    <w:p w:rsidR="00BE3ECF" w:rsidRDefault="005D0EB3" w:rsidP="004D1299">
      <w:pPr>
        <w:pStyle w:val="2"/>
        <w:numPr>
          <w:ilvl w:val="0"/>
          <w:numId w:val="2"/>
        </w:numPr>
      </w:pPr>
      <w:r>
        <w:rPr>
          <w:rFonts w:hint="eastAsia"/>
        </w:rPr>
        <w:t>路径导入</w:t>
      </w:r>
    </w:p>
    <w:p w:rsidR="00C51025" w:rsidRDefault="00B160AF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首先检查病人的诊断，没有填写时，给出提示，必须填写诊断后才能导入路径。</w:t>
      </w:r>
    </w:p>
    <w:p w:rsidR="00B160AF" w:rsidRDefault="00B160AF" w:rsidP="00B160AF">
      <w:pPr>
        <w:pStyle w:val="a5"/>
        <w:ind w:left="780" w:firstLineChars="0" w:firstLine="0"/>
      </w:pPr>
      <w:r>
        <w:rPr>
          <w:rFonts w:hint="eastAsia"/>
        </w:rPr>
        <w:t>依次按</w:t>
      </w:r>
      <w:r w:rsidR="00F0004B">
        <w:rPr>
          <w:rFonts w:hint="eastAsia"/>
        </w:rPr>
        <w:t>病历</w:t>
      </w:r>
      <w:r w:rsidR="001F66A8">
        <w:rPr>
          <w:rFonts w:hint="eastAsia"/>
        </w:rPr>
        <w:t>(</w:t>
      </w:r>
      <w:r w:rsidR="001F66A8">
        <w:rPr>
          <w:rFonts w:hint="eastAsia"/>
        </w:rPr>
        <w:t>初步诊断</w:t>
      </w:r>
      <w:r w:rsidR="001F66A8">
        <w:rPr>
          <w:rFonts w:hint="eastAsia"/>
        </w:rPr>
        <w:t>/</w:t>
      </w:r>
      <w:r w:rsidR="001F66A8">
        <w:rPr>
          <w:rFonts w:hint="eastAsia"/>
        </w:rPr>
        <w:t>确诊诊断</w:t>
      </w:r>
      <w:r w:rsidR="001F66A8">
        <w:rPr>
          <w:rFonts w:hint="eastAsia"/>
        </w:rPr>
        <w:t>/</w:t>
      </w:r>
      <w:r w:rsidR="001F66A8">
        <w:rPr>
          <w:rFonts w:hint="eastAsia"/>
        </w:rPr>
        <w:t>修正诊断之一</w:t>
      </w:r>
      <w:r w:rsidR="001F66A8">
        <w:rPr>
          <w:rFonts w:hint="eastAsia"/>
        </w:rPr>
        <w:t>)</w:t>
      </w:r>
      <w:r w:rsidR="00F0004B">
        <w:rPr>
          <w:rFonts w:hint="eastAsia"/>
        </w:rPr>
        <w:t>、病案</w:t>
      </w:r>
      <w:r>
        <w:rPr>
          <w:rFonts w:hint="eastAsia"/>
        </w:rPr>
        <w:t>首页、入院登记</w:t>
      </w:r>
      <w:r w:rsidR="00B87421">
        <w:rPr>
          <w:rFonts w:hint="eastAsia"/>
        </w:rPr>
        <w:t>的优先顺序读取入院诊断（没有时读门诊诊断），只取主要诊断</w:t>
      </w:r>
      <w:r w:rsidR="001F66A8">
        <w:rPr>
          <w:rFonts w:hint="eastAsia"/>
        </w:rPr>
        <w:t>，并且疑诊和补充诊断不作为判断依据</w:t>
      </w:r>
      <w:r w:rsidR="00B87421">
        <w:rPr>
          <w:rFonts w:hint="eastAsia"/>
        </w:rPr>
        <w:t>。</w:t>
      </w:r>
    </w:p>
    <w:p w:rsidR="00B160AF" w:rsidRDefault="001218A1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然后检查，当前科室是否有适合该诊断的临床路径</w:t>
      </w:r>
      <w:r w:rsidR="00EF103E">
        <w:rPr>
          <w:rFonts w:hint="eastAsia"/>
        </w:rPr>
        <w:t>，无适用项时给出提示</w:t>
      </w:r>
      <w:r>
        <w:rPr>
          <w:rFonts w:hint="eastAsia"/>
        </w:rPr>
        <w:t>；</w:t>
      </w:r>
    </w:p>
    <w:p w:rsidR="001218A1" w:rsidRDefault="001218A1" w:rsidP="00AF28F2">
      <w:pPr>
        <w:pStyle w:val="a5"/>
        <w:ind w:left="780" w:firstLineChars="0" w:firstLine="0"/>
      </w:pPr>
      <w:r>
        <w:rPr>
          <w:rFonts w:hint="eastAsia"/>
        </w:rPr>
        <w:t>再检查是否有适合于病人病情的临床路径</w:t>
      </w:r>
      <w:r w:rsidR="00EF103E">
        <w:rPr>
          <w:rFonts w:hint="eastAsia"/>
        </w:rPr>
        <w:t>，无适用项时给出提示</w:t>
      </w:r>
      <w:r>
        <w:rPr>
          <w:rFonts w:hint="eastAsia"/>
        </w:rPr>
        <w:t>；</w:t>
      </w:r>
    </w:p>
    <w:p w:rsidR="001218A1" w:rsidRDefault="00EF103E" w:rsidP="00AF28F2">
      <w:pPr>
        <w:pStyle w:val="a5"/>
        <w:ind w:left="780" w:firstLineChars="0" w:firstLine="0"/>
      </w:pPr>
      <w:r>
        <w:rPr>
          <w:rFonts w:hint="eastAsia"/>
        </w:rPr>
        <w:t>再检查性别是否适用，无适用项时给出提示；</w:t>
      </w:r>
    </w:p>
    <w:p w:rsidR="00EF103E" w:rsidRDefault="00EF103E" w:rsidP="00AF28F2">
      <w:pPr>
        <w:pStyle w:val="a5"/>
        <w:ind w:left="780" w:firstLineChars="0" w:firstLine="0"/>
      </w:pPr>
      <w:r>
        <w:rPr>
          <w:rFonts w:hint="eastAsia"/>
        </w:rPr>
        <w:t>最后检查年龄范围是否适用，无适用项时给出提示；</w:t>
      </w:r>
    </w:p>
    <w:p w:rsidR="002A7476" w:rsidRDefault="002A7476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显示适用的临床路径列表供选择，选择后再检查，如果</w:t>
      </w:r>
      <w:r w:rsidRPr="002A7476">
        <w:rPr>
          <w:rFonts w:hint="eastAsia"/>
        </w:rPr>
        <w:t>该病人的住院天数大于了所选临床路径的标准住院日，</w:t>
      </w:r>
      <w:r>
        <w:rPr>
          <w:rFonts w:hint="eastAsia"/>
        </w:rPr>
        <w:t>则</w:t>
      </w:r>
      <w:r w:rsidRPr="002A7476">
        <w:rPr>
          <w:rFonts w:hint="eastAsia"/>
        </w:rPr>
        <w:t>不允许导入</w:t>
      </w:r>
      <w:r>
        <w:rPr>
          <w:rFonts w:hint="eastAsia"/>
        </w:rPr>
        <w:t>，并给出提示</w:t>
      </w:r>
      <w:r w:rsidRPr="002A7476">
        <w:rPr>
          <w:rFonts w:hint="eastAsia"/>
        </w:rPr>
        <w:t>。</w:t>
      </w:r>
    </w:p>
    <w:p w:rsidR="00AF28F2" w:rsidRDefault="00AF28F2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如果当前病人不是当天入院或转科入科的，显示“进入路径的起始时间选择”，缺省以入院或入科</w:t>
      </w:r>
      <w:r w:rsidR="009343E0">
        <w:rPr>
          <w:rFonts w:hint="eastAsia"/>
        </w:rPr>
        <w:t>时间为第一天，可以选择以导入操作的当天为第一天。</w:t>
      </w:r>
      <w:r w:rsidR="001E33C3">
        <w:rPr>
          <w:rFonts w:hint="eastAsia"/>
        </w:rPr>
        <w:t>选择后者，生成路径时从第一天所属的阶段开始，不用补充生成之前的阶段内容。</w:t>
      </w:r>
    </w:p>
    <w:p w:rsidR="002A7476" w:rsidRDefault="00C3315D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然后，如果没有定义导入评估指标，则保存后退出；否则，弹出导入评估界面。</w:t>
      </w:r>
    </w:p>
    <w:p w:rsidR="00A26D00" w:rsidRDefault="00A26D00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选择了评估指标的结果后，系统根据事先定义的指标条件进行计算，给出缺省的总体评估结果（符合或不符合）。</w:t>
      </w:r>
    </w:p>
    <w:p w:rsidR="00A26D00" w:rsidRDefault="00A26D00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保存时，如果没有填写评估说明，则给出提示，但不禁止</w:t>
      </w:r>
      <w:r w:rsidR="001C0EF5">
        <w:rPr>
          <w:rFonts w:hint="eastAsia"/>
        </w:rPr>
        <w:t>；</w:t>
      </w:r>
    </w:p>
    <w:p w:rsidR="001C0EF5" w:rsidRDefault="001C0EF5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如果此时（导入评估界面）取消，不会导入路径；</w:t>
      </w:r>
    </w:p>
    <w:p w:rsidR="001C0EF5" w:rsidRDefault="001C0EF5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主界面菜单中提供了查看导入评估功能；</w:t>
      </w:r>
    </w:p>
    <w:p w:rsidR="001C0EF5" w:rsidRDefault="002F445E" w:rsidP="00B160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未生成路径项目之前允许取消导入；</w:t>
      </w:r>
    </w:p>
    <w:p w:rsidR="00CE2760" w:rsidRDefault="00CE2760" w:rsidP="00CE2760">
      <w:pPr>
        <w:pStyle w:val="a5"/>
        <w:ind w:left="780" w:firstLineChars="0" w:firstLine="0"/>
      </w:pPr>
    </w:p>
    <w:p w:rsidR="005D0EB3" w:rsidRDefault="005D0EB3" w:rsidP="004D129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路径生成</w:t>
      </w:r>
    </w:p>
    <w:p w:rsidR="000D6253" w:rsidRDefault="00787521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生成路径的第一天，</w:t>
      </w:r>
      <w:del w:id="11" w:author="yonker" w:date="2010-12-29T10:38:00Z">
        <w:r w:rsidDel="00041495">
          <w:rPr>
            <w:rFonts w:hint="eastAsia"/>
          </w:rPr>
          <w:delText>按入院</w:delText>
        </w:r>
        <w:r w:rsidR="00AC083B" w:rsidDel="00041495">
          <w:rPr>
            <w:rFonts w:hint="eastAsia"/>
          </w:rPr>
          <w:delText>日期</w:delText>
        </w:r>
        <w:r w:rsidDel="00041495">
          <w:rPr>
            <w:rFonts w:hint="eastAsia"/>
          </w:rPr>
          <w:delText>或转科入科</w:delText>
        </w:r>
        <w:r w:rsidR="00AC083B" w:rsidDel="00041495">
          <w:rPr>
            <w:rFonts w:hint="eastAsia"/>
          </w:rPr>
          <w:delText>日期</w:delText>
        </w:r>
        <w:r w:rsidDel="00041495">
          <w:rPr>
            <w:rFonts w:hint="eastAsia"/>
          </w:rPr>
          <w:delText>计算</w:delText>
        </w:r>
        <w:r w:rsidR="00044E16" w:rsidDel="00041495">
          <w:rPr>
            <w:rFonts w:hint="eastAsia"/>
          </w:rPr>
          <w:delText>，或者</w:delText>
        </w:r>
      </w:del>
      <w:r w:rsidR="00044E16">
        <w:rPr>
          <w:rFonts w:hint="eastAsia"/>
        </w:rPr>
        <w:t>根据导入时确定的起始时间决定</w:t>
      </w:r>
      <w:ins w:id="12" w:author="yonker" w:date="2010-12-29T10:38:00Z">
        <w:r w:rsidR="00041495">
          <w:rPr>
            <w:rFonts w:hint="eastAsia"/>
          </w:rPr>
          <w:t>(</w:t>
        </w:r>
      </w:ins>
      <w:ins w:id="13" w:author="yonker" w:date="2010-12-29T10:39:00Z">
        <w:r w:rsidR="00041495">
          <w:rPr>
            <w:rFonts w:hint="eastAsia"/>
          </w:rPr>
          <w:t>可选择当前时间或入院入科时间</w:t>
        </w:r>
      </w:ins>
      <w:ins w:id="14" w:author="yonker" w:date="2010-12-29T10:38:00Z">
        <w:r w:rsidR="00041495">
          <w:rPr>
            <w:rFonts w:hint="eastAsia"/>
          </w:rPr>
          <w:t>)</w:t>
        </w:r>
      </w:ins>
      <w:r>
        <w:rPr>
          <w:rFonts w:hint="eastAsia"/>
        </w:rPr>
        <w:t>；</w:t>
      </w:r>
    </w:p>
    <w:p w:rsidR="0093575B" w:rsidRDefault="00D8704B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如果该路径定义了“确诊天数”，则</w:t>
      </w:r>
      <w:r w:rsidR="000D6253">
        <w:rPr>
          <w:rFonts w:hint="eastAsia"/>
        </w:rPr>
        <w:t>第一次生成路径时允许选择的阶段为“确诊天数”所属的所有阶段，以</w:t>
      </w:r>
      <w:r w:rsidR="00044E16">
        <w:t>支持从中间阶段开始进入路径表</w:t>
      </w:r>
      <w:r w:rsidR="000D6253">
        <w:rPr>
          <w:rFonts w:hint="eastAsia"/>
        </w:rPr>
        <w:t>。</w:t>
      </w:r>
      <w:r w:rsidR="000D6253">
        <w:t>选择某个阶段后，顶部显示的当前生成项目的日期和天数随之变化</w:t>
      </w:r>
      <w:r w:rsidR="000D6253">
        <w:rPr>
          <w:rFonts w:hint="eastAsia"/>
        </w:rPr>
        <w:t>。</w:t>
      </w:r>
    </w:p>
    <w:p w:rsidR="00AC083B" w:rsidRDefault="00AC083B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同一天允许有多个阶段，所以，生成的天数需判断当前阶段是否存在相同天数的阶段，如果存在则生成的天数不变，否则天数加一；</w:t>
      </w:r>
    </w:p>
    <w:p w:rsidR="00AC083B" w:rsidRDefault="00C64732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路径生成窗口，如果当前有多个适用的可选时间阶段，则</w:t>
      </w:r>
      <w:r w:rsidR="002304FC">
        <w:rPr>
          <w:rFonts w:hint="eastAsia"/>
        </w:rPr>
        <w:t>在顶部</w:t>
      </w:r>
      <w:r>
        <w:rPr>
          <w:rFonts w:hint="eastAsia"/>
        </w:rPr>
        <w:t>列出供选择</w:t>
      </w:r>
      <w:r w:rsidR="002304FC">
        <w:rPr>
          <w:rFonts w:hint="eastAsia"/>
        </w:rPr>
        <w:t>，缺省选中第一个</w:t>
      </w:r>
      <w:r w:rsidR="002304FC">
        <w:rPr>
          <w:rFonts w:hint="eastAsia"/>
        </w:rPr>
        <w:t>(</w:t>
      </w:r>
      <w:r w:rsidR="002304FC">
        <w:rPr>
          <w:rFonts w:hint="eastAsia"/>
        </w:rPr>
        <w:t>同一阶段的多天，生成时缺省选择当前阶段</w:t>
      </w:r>
      <w:r w:rsidR="002304FC">
        <w:rPr>
          <w:rFonts w:hint="eastAsia"/>
        </w:rPr>
        <w:t>)</w:t>
      </w:r>
      <w:r>
        <w:rPr>
          <w:rFonts w:hint="eastAsia"/>
        </w:rPr>
        <w:t>；</w:t>
      </w:r>
    </w:p>
    <w:p w:rsidR="005F6DF9" w:rsidRDefault="005F6DF9" w:rsidP="005F6DF9">
      <w:pPr>
        <w:pStyle w:val="a5"/>
        <w:ind w:left="780" w:firstLineChars="0" w:firstLine="0"/>
      </w:pPr>
      <w:r>
        <w:rPr>
          <w:rFonts w:hint="eastAsia"/>
        </w:rPr>
        <w:t>只有一个可用阶段时，不显示阶段选择区域；</w:t>
      </w:r>
    </w:p>
    <w:p w:rsidR="00C64732" w:rsidRDefault="002304FC" w:rsidP="00BA6FDC">
      <w:pPr>
        <w:pStyle w:val="a5"/>
        <w:ind w:left="780" w:firstLineChars="0" w:firstLine="0"/>
        <w:rPr>
          <w:ins w:id="15" w:author="yonker" w:date="2010-11-08T14:56:00Z"/>
        </w:rPr>
      </w:pPr>
      <w:r>
        <w:rPr>
          <w:rFonts w:hint="eastAsia"/>
        </w:rPr>
        <w:t>如果一个</w:t>
      </w:r>
      <w:r w:rsidR="005F6DF9">
        <w:rPr>
          <w:rFonts w:hint="eastAsia"/>
        </w:rPr>
        <w:t>阶段有备用分支，则分成两行显示，合并第一行；</w:t>
      </w:r>
    </w:p>
    <w:p w:rsidR="00EB0B5B" w:rsidRDefault="00EB0B5B" w:rsidP="00BA6FDC">
      <w:pPr>
        <w:pStyle w:val="a5"/>
        <w:ind w:left="780" w:firstLineChars="0" w:firstLine="0"/>
      </w:pPr>
      <w:ins w:id="16" w:author="yonker" w:date="2010-11-08T14:56:00Z">
        <w:r>
          <w:rPr>
            <w:rFonts w:hint="eastAsia"/>
          </w:rPr>
          <w:t>如果之前的阶段是属于某个分类的，则当前只显示缺省分支和该分类的分支阶段。</w:t>
        </w:r>
      </w:ins>
    </w:p>
    <w:p w:rsidR="0093575B" w:rsidRDefault="0093575B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如果当天未生成路径，允许补充生成</w:t>
      </w:r>
      <w:r w:rsidR="00BA6FDC">
        <w:rPr>
          <w:rFonts w:hint="eastAsia"/>
        </w:rPr>
        <w:t>，</w:t>
      </w:r>
      <w:r>
        <w:rPr>
          <w:rFonts w:hint="eastAsia"/>
        </w:rPr>
        <w:t>即可以生成当前日期之前的路径</w:t>
      </w:r>
      <w:r w:rsidR="00BA6FDC">
        <w:rPr>
          <w:rFonts w:hint="eastAsia"/>
        </w:rPr>
        <w:t>。同时界面上显示</w:t>
      </w:r>
      <w:r w:rsidR="00BA6FDC" w:rsidRPr="00BA6FDC">
        <w:rPr>
          <w:rFonts w:hint="eastAsia"/>
          <w:color w:val="FF0000"/>
        </w:rPr>
        <w:t>红色的</w:t>
      </w:r>
      <w:r w:rsidR="00BA6FDC">
        <w:t>”</w:t>
      </w:r>
      <w:r w:rsidR="00BA6FDC">
        <w:rPr>
          <w:rFonts w:hint="eastAsia"/>
        </w:rPr>
        <w:t>n</w:t>
      </w:r>
      <w:r w:rsidR="00BA6FDC">
        <w:rPr>
          <w:rFonts w:hint="eastAsia"/>
        </w:rPr>
        <w:t>天前</w:t>
      </w:r>
      <w:r w:rsidR="00BA6FDC">
        <w:t>”</w:t>
      </w:r>
      <w:r w:rsidR="00BA6FDC">
        <w:rPr>
          <w:rFonts w:hint="eastAsia"/>
        </w:rPr>
        <w:t>；</w:t>
      </w:r>
    </w:p>
    <w:p w:rsidR="004D6442" w:rsidRDefault="00B31E44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根据当前阶段列出该阶段定义的路径项目，</w:t>
      </w:r>
      <w:r w:rsidR="00752B25">
        <w:rPr>
          <w:rFonts w:hint="eastAsia"/>
        </w:rPr>
        <w:t>无须执行的项目（如：叮嘱或提示文本）仅列出且不可选。</w:t>
      </w:r>
    </w:p>
    <w:p w:rsidR="004D6442" w:rsidRDefault="00752B25" w:rsidP="004D6442">
      <w:pPr>
        <w:pStyle w:val="a5"/>
        <w:ind w:left="780" w:firstLineChars="0" w:firstLine="0"/>
      </w:pPr>
      <w:r>
        <w:rPr>
          <w:rFonts w:hint="eastAsia"/>
        </w:rPr>
        <w:t>至少</w:t>
      </w:r>
      <w:r w:rsidR="004D6442">
        <w:rPr>
          <w:rFonts w:hint="eastAsia"/>
        </w:rPr>
        <w:t>执行</w:t>
      </w:r>
      <w:r>
        <w:rPr>
          <w:rFonts w:hint="eastAsia"/>
        </w:rPr>
        <w:t>一次</w:t>
      </w:r>
      <w:ins w:id="17" w:author="yonker" w:date="2010-09-21T16:39:00Z">
        <w:r w:rsidR="00D411A5">
          <w:rPr>
            <w:rFonts w:hint="eastAsia"/>
          </w:rPr>
          <w:t>、必须执行一次</w:t>
        </w:r>
      </w:ins>
      <w:r>
        <w:rPr>
          <w:rFonts w:hint="eastAsia"/>
        </w:rPr>
        <w:t>和必要时执行的项目，缺省不选择。</w:t>
      </w:r>
    </w:p>
    <w:p w:rsidR="004D6442" w:rsidRPr="004D6442" w:rsidRDefault="004D6442" w:rsidP="004D6442">
      <w:pPr>
        <w:pStyle w:val="a5"/>
        <w:ind w:left="780" w:firstLineChars="0" w:firstLine="0"/>
      </w:pPr>
      <w:r>
        <w:rPr>
          <w:rFonts w:hint="eastAsia"/>
        </w:rPr>
        <w:t>至少执行一次</w:t>
      </w:r>
      <w:ins w:id="18" w:author="yonker" w:date="2010-09-21T16:39:00Z">
        <w:r w:rsidR="00D411A5">
          <w:rPr>
            <w:rFonts w:hint="eastAsia"/>
          </w:rPr>
          <w:t>、必须执行一次</w:t>
        </w:r>
      </w:ins>
      <w:r>
        <w:rPr>
          <w:rFonts w:hint="eastAsia"/>
        </w:rPr>
        <w:t>的项目，保存时检查，如果是当前阶段的最后一天</w:t>
      </w:r>
      <w:r w:rsidR="00AE79ED">
        <w:rPr>
          <w:rFonts w:hint="eastAsia"/>
        </w:rPr>
        <w:t>且没有执行过</w:t>
      </w:r>
      <w:r>
        <w:rPr>
          <w:rFonts w:hint="eastAsia"/>
        </w:rPr>
        <w:t>，则给出提示后自动选中。</w:t>
      </w:r>
    </w:p>
    <w:p w:rsidR="008069E4" w:rsidRDefault="008069E4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如果病人有新生儿记录，则增加一列供选择婴儿序号；</w:t>
      </w:r>
    </w:p>
    <w:p w:rsidR="008069E4" w:rsidRDefault="008069E4" w:rsidP="00CE2760">
      <w:pPr>
        <w:pStyle w:val="a5"/>
        <w:numPr>
          <w:ilvl w:val="0"/>
          <w:numId w:val="6"/>
        </w:numPr>
        <w:ind w:firstLineChars="0"/>
        <w:rPr>
          <w:ins w:id="19" w:author="yonker" w:date="2010-08-19T10:20:00Z"/>
        </w:rPr>
      </w:pPr>
      <w:r>
        <w:rPr>
          <w:rFonts w:hint="eastAsia"/>
        </w:rPr>
        <w:t>有医嘱或病历的项目内容，后面加</w:t>
      </w:r>
      <w:r>
        <w:t>”</w:t>
      </w:r>
      <w:r w:rsidRPr="008069E4">
        <w:t xml:space="preserve"> …</w:t>
      </w:r>
      <w:r>
        <w:t>”</w:t>
      </w:r>
      <w:r>
        <w:rPr>
          <w:rFonts w:hint="eastAsia"/>
        </w:rPr>
        <w:t>表示；</w:t>
      </w:r>
    </w:p>
    <w:p w:rsidR="00AA3010" w:rsidRDefault="009A079B" w:rsidP="00AA3010">
      <w:pPr>
        <w:pStyle w:val="a5"/>
        <w:numPr>
          <w:ilvl w:val="0"/>
          <w:numId w:val="6"/>
        </w:numPr>
        <w:ind w:firstLineChars="0"/>
        <w:rPr>
          <w:ins w:id="20" w:author="yonker" w:date="2010-08-19T10:24:00Z"/>
        </w:rPr>
        <w:pPrChange w:id="21" w:author="yonker" w:date="2010-08-19T10:24:00Z">
          <w:pPr>
            <w:pStyle w:val="a8"/>
          </w:pPr>
        </w:pPrChange>
      </w:pPr>
      <w:ins w:id="22" w:author="yonker" w:date="2010-08-19T10:21:00Z">
        <w:r>
          <w:rPr>
            <w:rFonts w:hint="eastAsia"/>
          </w:rPr>
          <w:t>重选医嘱</w:t>
        </w:r>
      </w:ins>
    </w:p>
    <w:p w:rsidR="00AA3010" w:rsidRDefault="009A38A8" w:rsidP="00AA3010">
      <w:pPr>
        <w:pStyle w:val="a5"/>
        <w:ind w:left="780" w:firstLineChars="0" w:firstLine="0"/>
        <w:rPr>
          <w:ins w:id="23" w:author="yonker" w:date="2010-08-19T10:25:00Z"/>
          <w:szCs w:val="21"/>
        </w:rPr>
        <w:pPrChange w:id="24" w:author="yonker" w:date="2010-08-19T10:25:00Z">
          <w:pPr>
            <w:pStyle w:val="a8"/>
          </w:pPr>
        </w:pPrChange>
      </w:pPr>
      <w:ins w:id="25" w:author="yonker" w:date="2010-08-19T10:21:00Z">
        <w:r w:rsidRPr="009A38A8">
          <w:rPr>
            <w:szCs w:val="21"/>
          </w:rPr>
          <w:t>“</w:t>
        </w:r>
        <w:r w:rsidRPr="009A38A8">
          <w:rPr>
            <w:szCs w:val="21"/>
          </w:rPr>
          <w:t>选择</w:t>
        </w:r>
        <w:r w:rsidR="006D09E2" w:rsidRPr="006D09E2">
          <w:rPr>
            <w:szCs w:val="21"/>
          </w:rPr>
          <w:t>”</w:t>
        </w:r>
        <w:r w:rsidR="006D09E2" w:rsidRPr="006D09E2">
          <w:rPr>
            <w:szCs w:val="21"/>
          </w:rPr>
          <w:t>列后</w:t>
        </w:r>
      </w:ins>
      <w:ins w:id="26" w:author="yonker" w:date="2010-08-19T10:24:00Z">
        <w:r w:rsidR="007C64EF">
          <w:rPr>
            <w:rFonts w:hint="eastAsia"/>
            <w:szCs w:val="21"/>
          </w:rPr>
          <w:t>有</w:t>
        </w:r>
      </w:ins>
      <w:ins w:id="27" w:author="yonker" w:date="2010-08-19T10:21:00Z">
        <w:r w:rsidRPr="009A38A8">
          <w:rPr>
            <w:szCs w:val="21"/>
          </w:rPr>
          <w:t>一列</w:t>
        </w:r>
        <w:r w:rsidRPr="009A38A8">
          <w:rPr>
            <w:szCs w:val="21"/>
          </w:rPr>
          <w:t>“</w:t>
        </w:r>
        <w:r w:rsidR="006D09E2" w:rsidRPr="006D09E2">
          <w:rPr>
            <w:szCs w:val="21"/>
          </w:rPr>
          <w:t>重选</w:t>
        </w:r>
        <w:r w:rsidR="006D09E2" w:rsidRPr="006D09E2">
          <w:rPr>
            <w:szCs w:val="21"/>
          </w:rPr>
          <w:t>”</w:t>
        </w:r>
        <w:r w:rsidR="006D09E2" w:rsidRPr="006D09E2">
          <w:rPr>
            <w:szCs w:val="21"/>
          </w:rPr>
          <w:t>，表示重选长嘱类路径项目的医嘱内容。</w:t>
        </w:r>
      </w:ins>
    </w:p>
    <w:p w:rsidR="00AA3010" w:rsidRDefault="009A38A8" w:rsidP="00AA3010">
      <w:pPr>
        <w:pStyle w:val="a5"/>
        <w:numPr>
          <w:ilvl w:val="0"/>
          <w:numId w:val="13"/>
        </w:numPr>
        <w:ind w:firstLineChars="0"/>
        <w:rPr>
          <w:ins w:id="28" w:author="yonker" w:date="2010-08-19T10:25:00Z"/>
          <w:szCs w:val="21"/>
        </w:rPr>
        <w:pPrChange w:id="29" w:author="yonker" w:date="2010-08-19T10:25:00Z">
          <w:pPr>
            <w:pStyle w:val="a8"/>
          </w:pPr>
        </w:pPrChange>
      </w:pPr>
      <w:ins w:id="30" w:author="yonker" w:date="2010-08-19T10:21:00Z">
        <w:r w:rsidRPr="009A38A8">
          <w:rPr>
            <w:szCs w:val="21"/>
          </w:rPr>
          <w:t>包含多组长嘱的项目（一并给药的只算一组），如果生成方式为</w:t>
        </w:r>
      </w:ins>
      <w:ins w:id="31" w:author="yonker" w:date="2010-08-19T10:24:00Z">
        <w:r w:rsidR="00956633">
          <w:rPr>
            <w:rFonts w:hint="eastAsia"/>
            <w:szCs w:val="21"/>
          </w:rPr>
          <w:t>“</w:t>
        </w:r>
      </w:ins>
      <w:ins w:id="32" w:author="yonker" w:date="2010-08-19T10:21:00Z">
        <w:r w:rsidRPr="009A38A8">
          <w:rPr>
            <w:szCs w:val="21"/>
          </w:rPr>
          <w:t>选择生成</w:t>
        </w:r>
      </w:ins>
      <w:ins w:id="33" w:author="yonker" w:date="2010-08-19T10:24:00Z">
        <w:r w:rsidR="00956633">
          <w:rPr>
            <w:szCs w:val="21"/>
          </w:rPr>
          <w:t>”</w:t>
        </w:r>
      </w:ins>
      <w:ins w:id="34" w:author="yonker" w:date="2010-08-19T10:21:00Z">
        <w:r w:rsidRPr="009A38A8">
          <w:rPr>
            <w:szCs w:val="21"/>
          </w:rPr>
          <w:t>，并</w:t>
        </w:r>
        <w:r w:rsidR="006D09E2" w:rsidRPr="006D09E2">
          <w:rPr>
            <w:szCs w:val="21"/>
          </w:rPr>
          <w:t>且最近的上一次生成了相同的项目（不一定生成了对应医嘱，例如：上次可能没有选择生成其中的医嘱），则</w:t>
        </w:r>
        <w:r w:rsidR="00C13182" w:rsidRPr="00C13182">
          <w:rPr>
            <w:szCs w:val="21"/>
          </w:rPr>
          <w:t>“</w:t>
        </w:r>
        <w:r w:rsidR="00D964AD" w:rsidRPr="00D964AD">
          <w:rPr>
            <w:szCs w:val="21"/>
          </w:rPr>
          <w:t>重选</w:t>
        </w:r>
        <w:r w:rsidR="00C62F4D" w:rsidRPr="00C62F4D">
          <w:rPr>
            <w:szCs w:val="21"/>
          </w:rPr>
          <w:t>”</w:t>
        </w:r>
        <w:r w:rsidR="00C62F4D" w:rsidRPr="00C62F4D">
          <w:rPr>
            <w:szCs w:val="21"/>
          </w:rPr>
          <w:t>列显示一个可打勾的框，缺省不打勾。否则显示为灰色单元格。</w:t>
        </w:r>
      </w:ins>
      <w:ins w:id="35" w:author="yonker" w:date="2010-08-19T10:25:00Z">
        <w:r w:rsidR="00956633">
          <w:rPr>
            <w:rFonts w:hint="eastAsia"/>
            <w:szCs w:val="21"/>
          </w:rPr>
          <w:br/>
        </w:r>
      </w:ins>
      <w:ins w:id="36" w:author="yonker" w:date="2010-08-19T10:21:00Z">
        <w:r w:rsidRPr="009A38A8">
          <w:rPr>
            <w:szCs w:val="21"/>
          </w:rPr>
          <w:t>当选择的阶段没有任何可重选的行时，不显示</w:t>
        </w:r>
        <w:r w:rsidRPr="009A38A8">
          <w:rPr>
            <w:szCs w:val="21"/>
          </w:rPr>
          <w:t>“</w:t>
        </w:r>
        <w:r w:rsidR="006D09E2" w:rsidRPr="006D09E2">
          <w:rPr>
            <w:szCs w:val="21"/>
          </w:rPr>
          <w:t>重选</w:t>
        </w:r>
        <w:r w:rsidR="006D09E2" w:rsidRPr="006D09E2">
          <w:rPr>
            <w:szCs w:val="21"/>
          </w:rPr>
          <w:t>”</w:t>
        </w:r>
        <w:r w:rsidR="006D09E2" w:rsidRPr="006D09E2">
          <w:rPr>
            <w:szCs w:val="21"/>
          </w:rPr>
          <w:t>列。</w:t>
        </w:r>
      </w:ins>
    </w:p>
    <w:p w:rsidR="00AA3010" w:rsidRDefault="009A38A8" w:rsidP="00AA3010">
      <w:pPr>
        <w:pStyle w:val="a5"/>
        <w:numPr>
          <w:ilvl w:val="0"/>
          <w:numId w:val="13"/>
        </w:numPr>
        <w:ind w:leftChars="300" w:firstLineChars="0"/>
        <w:rPr>
          <w:ins w:id="37" w:author="yonker" w:date="2010-08-19T10:26:00Z"/>
          <w:szCs w:val="21"/>
        </w:rPr>
        <w:pPrChange w:id="38" w:author="yonker" w:date="2010-08-19T10:25:00Z">
          <w:pPr>
            <w:pStyle w:val="a8"/>
          </w:pPr>
        </w:pPrChange>
      </w:pPr>
      <w:ins w:id="39" w:author="yonker" w:date="2010-08-19T10:21:00Z">
        <w:r w:rsidRPr="009A38A8">
          <w:rPr>
            <w:szCs w:val="21"/>
          </w:rPr>
          <w:t>如果选择了重选，则弹出的医嘱编辑界面将显示该项目定义的所有长嘱。允许选择和上次一样的医嘱项目。</w:t>
        </w:r>
      </w:ins>
    </w:p>
    <w:p w:rsidR="00AA3010" w:rsidRDefault="009A38A8" w:rsidP="00AA3010">
      <w:pPr>
        <w:pStyle w:val="a5"/>
        <w:numPr>
          <w:ilvl w:val="0"/>
          <w:numId w:val="13"/>
        </w:numPr>
        <w:ind w:leftChars="300" w:firstLineChars="0"/>
        <w:rPr>
          <w:ins w:id="40" w:author="yonker" w:date="2010-08-19T10:26:00Z"/>
          <w:szCs w:val="21"/>
        </w:rPr>
        <w:pPrChange w:id="41" w:author="yonker" w:date="2010-08-19T10:26:00Z">
          <w:pPr>
            <w:pStyle w:val="a8"/>
          </w:pPr>
        </w:pPrChange>
      </w:pPr>
      <w:ins w:id="42" w:author="yonker" w:date="2010-08-19T10:21:00Z">
        <w:r w:rsidRPr="009A38A8">
          <w:rPr>
            <w:szCs w:val="21"/>
          </w:rPr>
          <w:t>如果选择了和上次一样的医嘱（可能只是其中一组医嘱一样，又增加了一组），</w:t>
        </w:r>
        <w:r w:rsidRPr="009A38A8">
          <w:rPr>
            <w:szCs w:val="21"/>
          </w:rPr>
          <w:br/>
        </w:r>
        <w:r w:rsidR="006D09E2" w:rsidRPr="006D09E2">
          <w:rPr>
            <w:szCs w:val="21"/>
          </w:rPr>
          <w:t>保存时，上次生成过的长嘱不再产生</w:t>
        </w:r>
        <w:r w:rsidR="006D09E2" w:rsidRPr="006D09E2">
          <w:rPr>
            <w:szCs w:val="21"/>
          </w:rPr>
          <w:t>“</w:t>
        </w:r>
        <w:r w:rsidR="006D09E2" w:rsidRPr="006D09E2">
          <w:rPr>
            <w:szCs w:val="21"/>
          </w:rPr>
          <w:t>病人医嘱记录</w:t>
        </w:r>
        <w:r w:rsidR="00C13182" w:rsidRPr="00C13182">
          <w:rPr>
            <w:szCs w:val="21"/>
          </w:rPr>
          <w:t>”</w:t>
        </w:r>
        <w:r w:rsidR="00D964AD" w:rsidRPr="00D964AD">
          <w:rPr>
            <w:szCs w:val="21"/>
          </w:rPr>
          <w:t>数据，只填写</w:t>
        </w:r>
        <w:r w:rsidR="00C62F4D" w:rsidRPr="00C62F4D">
          <w:rPr>
            <w:szCs w:val="21"/>
          </w:rPr>
          <w:t>"</w:t>
        </w:r>
        <w:r w:rsidR="00C62F4D" w:rsidRPr="00C62F4D">
          <w:rPr>
            <w:szCs w:val="21"/>
          </w:rPr>
          <w:t>病人路径医嘱</w:t>
        </w:r>
        <w:r w:rsidR="00AA3010" w:rsidRPr="00AA3010">
          <w:rPr>
            <w:szCs w:val="21"/>
          </w:rPr>
          <w:t>"</w:t>
        </w:r>
        <w:r w:rsidR="00AA3010" w:rsidRPr="00AA3010">
          <w:rPr>
            <w:szCs w:val="21"/>
          </w:rPr>
          <w:t>表的数据</w:t>
        </w:r>
        <w:r w:rsidR="00AA3010" w:rsidRPr="00AA3010">
          <w:rPr>
            <w:szCs w:val="21"/>
          </w:rPr>
          <w:t>(</w:t>
        </w:r>
        <w:r w:rsidR="00AA3010" w:rsidRPr="00AA3010">
          <w:rPr>
            <w:szCs w:val="21"/>
          </w:rPr>
          <w:t>和不重选的效果一样</w:t>
        </w:r>
        <w:r w:rsidR="00AA3010" w:rsidRPr="00AA3010">
          <w:rPr>
            <w:szCs w:val="21"/>
          </w:rPr>
          <w:t>)</w:t>
        </w:r>
      </w:ins>
      <w:ins w:id="43" w:author="yonker" w:date="2010-08-19T10:27:00Z">
        <w:r w:rsidR="00F14714">
          <w:rPr>
            <w:rFonts w:hint="eastAsia"/>
            <w:szCs w:val="21"/>
          </w:rPr>
          <w:t>。</w:t>
        </w:r>
      </w:ins>
    </w:p>
    <w:p w:rsidR="00AA3010" w:rsidRDefault="009A38A8" w:rsidP="00AA3010">
      <w:pPr>
        <w:pStyle w:val="a5"/>
        <w:numPr>
          <w:ilvl w:val="0"/>
          <w:numId w:val="13"/>
        </w:numPr>
        <w:ind w:leftChars="300" w:firstLineChars="0"/>
        <w:rPr>
          <w:ins w:id="44" w:author="yonker" w:date="2010-08-19T10:21:00Z"/>
          <w:szCs w:val="21"/>
        </w:rPr>
        <w:pPrChange w:id="45" w:author="yonker" w:date="2010-08-19T10:26:00Z">
          <w:pPr>
            <w:pStyle w:val="a8"/>
          </w:pPr>
        </w:pPrChange>
      </w:pPr>
      <w:ins w:id="46" w:author="yonker" w:date="2010-08-19T10:21:00Z">
        <w:r w:rsidRPr="009A38A8">
          <w:rPr>
            <w:szCs w:val="21"/>
          </w:rPr>
          <w:t>如果没有选择上次执行过的医嘱，并且那些医嘱还没有停止，则保存之后自动弹出停止医嘱的窗体。</w:t>
        </w:r>
      </w:ins>
    </w:p>
    <w:p w:rsidR="00AA3010" w:rsidRDefault="00AA3010" w:rsidP="00AA3010">
      <w:pPr>
        <w:pStyle w:val="a5"/>
        <w:ind w:left="780" w:firstLineChars="0" w:firstLine="0"/>
        <w:pPrChange w:id="47" w:author="yonker" w:date="2010-08-19T10:21:00Z">
          <w:pPr>
            <w:pStyle w:val="a5"/>
            <w:numPr>
              <w:numId w:val="6"/>
            </w:numPr>
            <w:ind w:left="780" w:firstLineChars="0" w:hanging="360"/>
          </w:pPr>
        </w:pPrChange>
      </w:pPr>
    </w:p>
    <w:p w:rsidR="002F012F" w:rsidRDefault="002F012F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保存时</w:t>
      </w:r>
      <w:r w:rsidR="00B90C3B">
        <w:rPr>
          <w:rFonts w:hint="eastAsia"/>
        </w:rPr>
        <w:t>：</w:t>
      </w:r>
    </w:p>
    <w:p w:rsidR="002F012F" w:rsidRDefault="002F012F" w:rsidP="002F012F">
      <w:pPr>
        <w:pStyle w:val="a5"/>
        <w:ind w:left="780" w:firstLineChars="0" w:firstLine="0"/>
      </w:pPr>
      <w:r>
        <w:rPr>
          <w:rFonts w:hint="eastAsia"/>
        </w:rPr>
        <w:t>如果选择了病历项目，没有</w:t>
      </w:r>
      <w:r>
        <w:t>”</w:t>
      </w:r>
      <w:r w:rsidRPr="002F012F">
        <w:rPr>
          <w:rFonts w:hint="eastAsia"/>
        </w:rPr>
        <w:t xml:space="preserve"> </w:t>
      </w:r>
      <w:r w:rsidRPr="002F012F">
        <w:rPr>
          <w:rFonts w:hint="eastAsia"/>
        </w:rPr>
        <w:t>病历书写</w:t>
      </w:r>
      <w:r>
        <w:t>”</w:t>
      </w:r>
      <w:r>
        <w:rPr>
          <w:rFonts w:hint="eastAsia"/>
        </w:rPr>
        <w:t>权限时给出提示并禁止继续；</w:t>
      </w:r>
    </w:p>
    <w:p w:rsidR="002F012F" w:rsidDel="004C570A" w:rsidRDefault="002F012F" w:rsidP="002F012F">
      <w:pPr>
        <w:pStyle w:val="a5"/>
        <w:ind w:left="780" w:firstLineChars="0" w:firstLine="0"/>
        <w:rPr>
          <w:del w:id="48" w:author="yonker" w:date="2010-08-19T11:13:00Z"/>
        </w:rPr>
      </w:pPr>
      <w:r>
        <w:rPr>
          <w:rFonts w:hint="eastAsia"/>
        </w:rPr>
        <w:t>如果选择了</w:t>
      </w:r>
      <w:r w:rsidR="00B15DB4">
        <w:rPr>
          <w:rFonts w:hint="eastAsia"/>
        </w:rPr>
        <w:t>医嘱</w:t>
      </w:r>
      <w:r>
        <w:rPr>
          <w:rFonts w:hint="eastAsia"/>
        </w:rPr>
        <w:t>项目，没有</w:t>
      </w:r>
      <w:r>
        <w:t>”</w:t>
      </w:r>
      <w:r w:rsidRPr="002F012F">
        <w:rPr>
          <w:rFonts w:hint="eastAsia"/>
        </w:rPr>
        <w:t xml:space="preserve"> </w:t>
      </w:r>
      <w:r w:rsidR="00B15DB4" w:rsidRPr="00B15DB4">
        <w:rPr>
          <w:rFonts w:hint="eastAsia"/>
        </w:rPr>
        <w:t>医嘱下达</w:t>
      </w:r>
      <w:r>
        <w:t>”</w:t>
      </w:r>
      <w:r>
        <w:rPr>
          <w:rFonts w:hint="eastAsia"/>
        </w:rPr>
        <w:t>权限时给出提示并禁止继续；</w:t>
      </w:r>
    </w:p>
    <w:p w:rsidR="004C570A" w:rsidRDefault="004C570A" w:rsidP="002F012F">
      <w:pPr>
        <w:pStyle w:val="a5"/>
        <w:ind w:left="780" w:firstLineChars="0" w:firstLine="0"/>
        <w:rPr>
          <w:ins w:id="49" w:author="yonker" w:date="2010-08-19T11:12:00Z"/>
        </w:rPr>
      </w:pPr>
    </w:p>
    <w:p w:rsidR="00CC20BE" w:rsidRDefault="004C570A" w:rsidP="002F012F">
      <w:pPr>
        <w:pStyle w:val="a5"/>
        <w:ind w:left="780" w:firstLineChars="0" w:firstLine="0"/>
        <w:rPr>
          <w:ins w:id="50" w:author="yonker" w:date="2010-08-19T11:15:00Z"/>
        </w:rPr>
      </w:pPr>
      <w:ins w:id="51" w:author="yonker" w:date="2010-08-19T11:13:00Z">
        <w:r>
          <w:rPr>
            <w:rFonts w:hint="eastAsia"/>
          </w:rPr>
          <w:t>如果当前项目中存在医嘱类项目，则</w:t>
        </w:r>
      </w:ins>
      <w:r w:rsidR="00B15DB4">
        <w:rPr>
          <w:rFonts w:hint="eastAsia"/>
        </w:rPr>
        <w:t>调用医嘱下达窗口，产生医嘱</w:t>
      </w:r>
      <w:del w:id="52" w:author="yonker" w:date="2010-08-19T11:14:00Z">
        <w:r w:rsidR="00B15DB4" w:rsidDel="00CC20BE">
          <w:rPr>
            <w:rFonts w:hint="eastAsia"/>
          </w:rPr>
          <w:delText>，该</w:delText>
        </w:r>
      </w:del>
      <w:ins w:id="53" w:author="yonker" w:date="2010-08-19T11:14:00Z">
        <w:r w:rsidR="00CC20BE">
          <w:rPr>
            <w:rFonts w:hint="eastAsia"/>
          </w:rPr>
          <w:t>；</w:t>
        </w:r>
      </w:ins>
    </w:p>
    <w:p w:rsidR="00CC20BE" w:rsidRDefault="00CC20BE" w:rsidP="002F012F">
      <w:pPr>
        <w:pStyle w:val="a5"/>
        <w:ind w:left="780" w:firstLineChars="0" w:firstLine="0"/>
        <w:rPr>
          <w:ins w:id="54" w:author="yonker" w:date="2010-08-19T11:14:00Z"/>
        </w:rPr>
      </w:pPr>
    </w:p>
    <w:p w:rsidR="00BA61D9" w:rsidRPr="00CC20BE" w:rsidRDefault="00AA3010" w:rsidP="002F012F">
      <w:pPr>
        <w:pStyle w:val="a5"/>
        <w:ind w:left="780" w:firstLineChars="0" w:firstLine="0"/>
        <w:rPr>
          <w:b/>
          <w:rPrChange w:id="55" w:author="yonker" w:date="2010-08-19T11:15:00Z">
            <w:rPr/>
          </w:rPrChange>
        </w:rPr>
      </w:pPr>
      <w:ins w:id="56" w:author="yonker" w:date="2010-08-19T11:14:00Z">
        <w:r w:rsidRPr="00AA3010">
          <w:rPr>
            <w:rFonts w:hint="eastAsia"/>
            <w:b/>
            <w:rPrChange w:id="57" w:author="yonker" w:date="2010-08-19T11:15:00Z">
              <w:rPr>
                <w:rFonts w:hint="eastAsia"/>
              </w:rPr>
            </w:rPrChange>
          </w:rPr>
          <w:lastRenderedPageBreak/>
          <w:t>医嘱下达</w:t>
        </w:r>
      </w:ins>
      <w:r w:rsidRPr="00AA3010">
        <w:rPr>
          <w:rFonts w:hint="eastAsia"/>
          <w:b/>
          <w:rPrChange w:id="58" w:author="yonker" w:date="2010-08-19T11:15:00Z">
            <w:rPr>
              <w:rFonts w:hint="eastAsia"/>
            </w:rPr>
          </w:rPrChange>
        </w:rPr>
        <w:t>窗口</w:t>
      </w:r>
      <w:del w:id="59" w:author="yonker" w:date="2010-08-19T11:14:00Z">
        <w:r w:rsidRPr="00AA3010">
          <w:rPr>
            <w:rFonts w:hint="eastAsia"/>
            <w:b/>
            <w:rPrChange w:id="60" w:author="yonker" w:date="2010-08-19T11:15:00Z">
              <w:rPr>
                <w:rFonts w:hint="eastAsia"/>
              </w:rPr>
            </w:rPrChange>
          </w:rPr>
          <w:delText>界面</w:delText>
        </w:r>
      </w:del>
      <w:r w:rsidRPr="00AA3010">
        <w:rPr>
          <w:rFonts w:hint="eastAsia"/>
          <w:b/>
          <w:rPrChange w:id="61" w:author="yonker" w:date="2010-08-19T11:15:00Z">
            <w:rPr>
              <w:rFonts w:hint="eastAsia"/>
            </w:rPr>
          </w:rPrChange>
        </w:rPr>
        <w:t>：</w:t>
      </w:r>
    </w:p>
    <w:p w:rsidR="00AA3010" w:rsidRDefault="00B15DB4" w:rsidP="00AA3010">
      <w:pPr>
        <w:pStyle w:val="a5"/>
        <w:numPr>
          <w:ilvl w:val="0"/>
          <w:numId w:val="14"/>
        </w:numPr>
        <w:ind w:firstLineChars="0"/>
        <w:rPr>
          <w:ins w:id="62" w:author="yonker" w:date="2010-08-19T11:10:00Z"/>
        </w:rPr>
        <w:pPrChange w:id="63" w:author="yonker" w:date="2010-08-19T11:10:00Z">
          <w:pPr>
            <w:pStyle w:val="a5"/>
            <w:ind w:left="780" w:firstLineChars="0" w:firstLine="0"/>
          </w:pPr>
        </w:pPrChange>
      </w:pPr>
      <w:r>
        <w:rPr>
          <w:rFonts w:hint="eastAsia"/>
        </w:rPr>
        <w:t>不允许</w:t>
      </w:r>
      <w:ins w:id="64" w:author="yonker" w:date="2010-08-19T11:10:00Z">
        <w:r w:rsidR="005C4D1F">
          <w:rPr>
            <w:rFonts w:hint="eastAsia"/>
          </w:rPr>
          <w:t>新增医嘱（包括不提供成套项目快捷面板），不允许选择切换病人，菜单项只允许保存和取消，以及诊疗参考的查询；</w:t>
        </w:r>
      </w:ins>
    </w:p>
    <w:p w:rsidR="00AA3010" w:rsidRDefault="00B15DB4" w:rsidP="00AA3010">
      <w:pPr>
        <w:pStyle w:val="a5"/>
        <w:numPr>
          <w:ilvl w:val="0"/>
          <w:numId w:val="14"/>
        </w:numPr>
        <w:ind w:firstLineChars="0"/>
        <w:rPr>
          <w:del w:id="65" w:author="yonker" w:date="2010-08-19T10:57:00Z"/>
        </w:rPr>
        <w:pPrChange w:id="66" w:author="yonker" w:date="2010-08-19T11:10:00Z">
          <w:pPr>
            <w:pStyle w:val="a5"/>
            <w:ind w:left="780" w:firstLineChars="0" w:firstLine="0"/>
          </w:pPr>
        </w:pPrChange>
      </w:pPr>
      <w:del w:id="67" w:author="yonker" w:date="2010-08-19T11:10:00Z">
        <w:r w:rsidDel="005C4D1F">
          <w:rPr>
            <w:rFonts w:hint="eastAsia"/>
          </w:rPr>
          <w:delText>新增医嘱</w:delText>
        </w:r>
        <w:r w:rsidR="00BA61D9" w:rsidDel="005C4D1F">
          <w:rPr>
            <w:rFonts w:hint="eastAsia"/>
          </w:rPr>
          <w:delText>（包括不提供成套项目快捷面板）</w:delText>
        </w:r>
        <w:r w:rsidDel="005C4D1F">
          <w:rPr>
            <w:rFonts w:hint="eastAsia"/>
          </w:rPr>
          <w:delText>，不允许选择切换病人，</w:delText>
        </w:r>
        <w:r w:rsidR="00BA61D9" w:rsidDel="005C4D1F">
          <w:rPr>
            <w:rFonts w:hint="eastAsia"/>
          </w:rPr>
          <w:delText>菜单项只允许保存和取消，以及诊疗参考的查询；</w:delText>
        </w:r>
      </w:del>
    </w:p>
    <w:p w:rsidR="00AA3010" w:rsidRDefault="00BA61D9" w:rsidP="00AA3010">
      <w:pPr>
        <w:pStyle w:val="a5"/>
        <w:numPr>
          <w:ilvl w:val="0"/>
          <w:numId w:val="14"/>
        </w:numPr>
        <w:ind w:firstLineChars="0"/>
        <w:rPr>
          <w:del w:id="68" w:author="yonker" w:date="2010-08-19T11:11:00Z"/>
        </w:rPr>
        <w:pPrChange w:id="69" w:author="yonker" w:date="2010-08-19T11:11:00Z">
          <w:pPr>
            <w:pStyle w:val="a5"/>
            <w:ind w:left="780" w:firstLineChars="0" w:firstLine="0"/>
          </w:pPr>
        </w:pPrChange>
      </w:pPr>
      <w:r>
        <w:rPr>
          <w:rFonts w:hint="eastAsia"/>
        </w:rPr>
        <w:t>医嘱期效和开始</w:t>
      </w:r>
      <w:r w:rsidR="00F45572">
        <w:rPr>
          <w:rFonts w:hint="eastAsia"/>
        </w:rPr>
        <w:t>日期</w:t>
      </w:r>
      <w:r>
        <w:rPr>
          <w:rFonts w:hint="eastAsia"/>
        </w:rPr>
        <w:t>不允许修改</w:t>
      </w:r>
      <w:r w:rsidR="00F45572">
        <w:rPr>
          <w:rFonts w:hint="eastAsia"/>
        </w:rPr>
        <w:t>(</w:t>
      </w:r>
      <w:r w:rsidR="00F45572">
        <w:rPr>
          <w:rFonts w:hint="eastAsia"/>
        </w:rPr>
        <w:t>允许改时间，保存时检查，注意，开始时间影响长嘱的发送次数计算</w:t>
      </w:r>
      <w:r w:rsidR="00F45572">
        <w:rPr>
          <w:rFonts w:hint="eastAsia"/>
        </w:rPr>
        <w:t>)</w:t>
      </w:r>
      <w:del w:id="70" w:author="yonker" w:date="2010-08-19T11:11:00Z">
        <w:r w:rsidDel="005C4D1F">
          <w:rPr>
            <w:rFonts w:hint="eastAsia"/>
          </w:rPr>
          <w:delText>；</w:delText>
        </w:r>
      </w:del>
    </w:p>
    <w:p w:rsidR="00AA3010" w:rsidRDefault="005C4D1F" w:rsidP="00AA3010">
      <w:pPr>
        <w:pStyle w:val="a5"/>
        <w:numPr>
          <w:ilvl w:val="0"/>
          <w:numId w:val="14"/>
        </w:numPr>
        <w:ind w:firstLineChars="0"/>
        <w:rPr>
          <w:ins w:id="71" w:author="yonker" w:date="2010-08-19T11:11:00Z"/>
        </w:rPr>
        <w:pPrChange w:id="72" w:author="yonker" w:date="2010-08-19T11:11:00Z">
          <w:pPr>
            <w:pStyle w:val="a5"/>
            <w:ind w:left="780" w:firstLineChars="0" w:firstLine="0"/>
          </w:pPr>
        </w:pPrChange>
      </w:pPr>
      <w:ins w:id="73" w:author="yonker" w:date="2010-08-19T11:11:00Z">
        <w:r>
          <w:rPr>
            <w:rFonts w:hint="eastAsia"/>
          </w:rPr>
          <w:t>。</w:t>
        </w:r>
      </w:ins>
    </w:p>
    <w:p w:rsidR="00AA3010" w:rsidRDefault="0090115C" w:rsidP="00AA3010">
      <w:pPr>
        <w:pStyle w:val="a5"/>
        <w:ind w:left="1140" w:firstLineChars="0" w:firstLine="0"/>
        <w:rPr>
          <w:ins w:id="74" w:author="yonker" w:date="2010-08-19T11:11:00Z"/>
        </w:rPr>
        <w:pPrChange w:id="75" w:author="yonker" w:date="2010-08-19T11:11:00Z">
          <w:pPr>
            <w:pStyle w:val="a5"/>
            <w:ind w:left="780" w:firstLineChars="0" w:firstLine="0"/>
          </w:pPr>
        </w:pPrChange>
      </w:pPr>
      <w:r>
        <w:rPr>
          <w:rFonts w:hint="eastAsia"/>
        </w:rPr>
        <w:t>开始时间</w:t>
      </w:r>
      <w:r w:rsidR="00FE36AF">
        <w:rPr>
          <w:rFonts w:hint="eastAsia"/>
        </w:rPr>
        <w:t>缺省</w:t>
      </w:r>
      <w:r>
        <w:rPr>
          <w:rFonts w:hint="eastAsia"/>
        </w:rPr>
        <w:t>为生成项目的当前时间，如果是第一天生成，则为</w:t>
      </w:r>
      <w:r w:rsidR="00B90C3B">
        <w:rPr>
          <w:rFonts w:hint="eastAsia"/>
        </w:rPr>
        <w:t>导入路径时确定的起始时间</w:t>
      </w:r>
      <w:ins w:id="76" w:author="yonker" w:date="2010-12-29T10:40:00Z">
        <w:r w:rsidR="00041495">
          <w:rPr>
            <w:rFonts w:hint="eastAsia"/>
          </w:rPr>
          <w:t>（</w:t>
        </w:r>
        <w:r w:rsidR="00041495">
          <w:rPr>
            <w:rFonts w:hint="eastAsia"/>
          </w:rPr>
          <w:t>可选择当前时间或入院入科时间</w:t>
        </w:r>
        <w:r w:rsidR="00041495">
          <w:rPr>
            <w:rFonts w:hint="eastAsia"/>
          </w:rPr>
          <w:t>）</w:t>
        </w:r>
      </w:ins>
      <w:del w:id="77" w:author="yonker" w:date="2010-08-19T11:11:00Z">
        <w:r w:rsidDel="005C4D1F">
          <w:rPr>
            <w:rFonts w:hint="eastAsia"/>
          </w:rPr>
          <w:delText>；</w:delText>
        </w:r>
      </w:del>
      <w:ins w:id="78" w:author="yonker" w:date="2010-08-19T11:11:00Z">
        <w:r w:rsidR="005C4D1F">
          <w:rPr>
            <w:rFonts w:hint="eastAsia"/>
          </w:rPr>
          <w:t>。</w:t>
        </w:r>
      </w:ins>
    </w:p>
    <w:p w:rsidR="00AA3010" w:rsidRDefault="001262B1" w:rsidP="00AA3010">
      <w:pPr>
        <w:pStyle w:val="a5"/>
        <w:ind w:left="1140" w:firstLineChars="0" w:firstLine="0"/>
        <w:pPrChange w:id="79" w:author="yonker" w:date="2010-08-19T11:11:00Z">
          <w:pPr>
            <w:pStyle w:val="a5"/>
            <w:ind w:left="780" w:firstLineChars="0" w:firstLine="0"/>
          </w:pPr>
        </w:pPrChange>
      </w:pPr>
      <w:ins w:id="80" w:author="yonker" w:date="2010-08-03T10:15:00Z">
        <w:r>
          <w:rPr>
            <w:rFonts w:hint="eastAsia"/>
          </w:rPr>
          <w:t>如果是出院医嘱，则允许修改为大于路径生成时间</w:t>
        </w:r>
      </w:ins>
      <w:ins w:id="81" w:author="yonker" w:date="2010-08-03T10:16:00Z">
        <w:r>
          <w:rPr>
            <w:rFonts w:hint="eastAsia"/>
          </w:rPr>
          <w:t>。</w:t>
        </w:r>
      </w:ins>
    </w:p>
    <w:p w:rsidR="00AA3010" w:rsidRDefault="004F78F5" w:rsidP="00AA3010">
      <w:pPr>
        <w:pStyle w:val="a5"/>
        <w:numPr>
          <w:ilvl w:val="0"/>
          <w:numId w:val="14"/>
        </w:numPr>
        <w:ind w:firstLineChars="0"/>
        <w:rPr>
          <w:del w:id="82" w:author="yonker" w:date="2010-08-19T11:12:00Z"/>
        </w:rPr>
        <w:pPrChange w:id="83" w:author="yonker" w:date="2010-08-19T11:12:00Z">
          <w:pPr>
            <w:pStyle w:val="a5"/>
            <w:ind w:left="780" w:firstLineChars="0" w:firstLine="0"/>
          </w:pPr>
        </w:pPrChange>
      </w:pPr>
      <w:r>
        <w:rPr>
          <w:rFonts w:hint="eastAsia"/>
        </w:rPr>
        <w:t>如果病人存在新生儿，则根据项目生成界面选择的婴儿序号确定医嘱对应的婴儿；</w:t>
      </w:r>
    </w:p>
    <w:p w:rsidR="00AA3010" w:rsidRDefault="00AA3010" w:rsidP="00AA3010">
      <w:pPr>
        <w:pStyle w:val="a5"/>
        <w:numPr>
          <w:ilvl w:val="0"/>
          <w:numId w:val="14"/>
        </w:numPr>
        <w:ind w:firstLineChars="0"/>
        <w:rPr>
          <w:ins w:id="84" w:author="yonker" w:date="2010-08-19T11:12:00Z"/>
        </w:rPr>
        <w:pPrChange w:id="85" w:author="yonker" w:date="2010-08-19T11:12:00Z">
          <w:pPr>
            <w:pStyle w:val="a5"/>
            <w:ind w:left="780" w:firstLineChars="0" w:firstLine="0"/>
          </w:pPr>
        </w:pPrChange>
      </w:pPr>
    </w:p>
    <w:p w:rsidR="00AA3010" w:rsidRDefault="00AA3010" w:rsidP="00AA3010">
      <w:pPr>
        <w:pStyle w:val="a5"/>
        <w:numPr>
          <w:ilvl w:val="0"/>
          <w:numId w:val="14"/>
        </w:numPr>
        <w:ind w:left="780" w:firstLineChars="0" w:firstLine="0"/>
        <w:rPr>
          <w:del w:id="86" w:author="yonker" w:date="2010-08-19T11:12:00Z"/>
        </w:rPr>
        <w:pPrChange w:id="87" w:author="yonker" w:date="2010-08-19T11:12:00Z">
          <w:pPr>
            <w:pStyle w:val="a5"/>
            <w:ind w:left="780" w:firstLineChars="0" w:firstLine="0"/>
          </w:pPr>
        </w:pPrChange>
      </w:pPr>
    </w:p>
    <w:p w:rsidR="00AA3010" w:rsidRDefault="00BA61D9" w:rsidP="00AA3010">
      <w:pPr>
        <w:pStyle w:val="a5"/>
        <w:numPr>
          <w:ilvl w:val="0"/>
          <w:numId w:val="14"/>
        </w:numPr>
        <w:ind w:firstLineChars="0"/>
        <w:rPr>
          <w:ins w:id="88" w:author="yonker" w:date="2010-08-19T11:12:00Z"/>
        </w:rPr>
        <w:pPrChange w:id="89" w:author="yonker" w:date="2010-08-19T11:12:00Z">
          <w:pPr>
            <w:pStyle w:val="a5"/>
            <w:ind w:left="780" w:firstLineChars="0" w:firstLine="0"/>
          </w:pPr>
        </w:pPrChange>
      </w:pPr>
      <w:del w:id="90" w:author="yonker" w:date="2010-10-26T17:37:00Z">
        <w:r w:rsidDel="007B4536">
          <w:rPr>
            <w:rFonts w:hint="eastAsia"/>
          </w:rPr>
          <w:delText>单量，总量，</w:delText>
        </w:r>
      </w:del>
      <w:r>
        <w:rPr>
          <w:rFonts w:hint="eastAsia"/>
        </w:rPr>
        <w:t>用法（包括给药途径）</w:t>
      </w:r>
      <w:del w:id="91" w:author="yonker" w:date="2010-10-26T17:37:00Z">
        <w:r w:rsidDel="00B84730">
          <w:rPr>
            <w:rFonts w:hint="eastAsia"/>
          </w:rPr>
          <w:delText>，</w:delText>
        </w:r>
        <w:r w:rsidDel="007B4536">
          <w:rPr>
            <w:rFonts w:hint="eastAsia"/>
          </w:rPr>
          <w:delText>频率，如果定义项目时有值，则</w:delText>
        </w:r>
      </w:del>
      <w:r>
        <w:rPr>
          <w:rFonts w:hint="eastAsia"/>
        </w:rPr>
        <w:t>不允许修改</w:t>
      </w:r>
      <w:del w:id="92" w:author="yonker" w:date="2010-10-26T17:37:00Z">
        <w:r w:rsidDel="007B4536">
          <w:rPr>
            <w:rFonts w:hint="eastAsia"/>
          </w:rPr>
          <w:delText>，否则可以输入</w:delText>
        </w:r>
      </w:del>
      <w:r>
        <w:rPr>
          <w:rFonts w:hint="eastAsia"/>
        </w:rPr>
        <w:t>；</w:t>
      </w:r>
    </w:p>
    <w:p w:rsidR="00AA3010" w:rsidRDefault="00AA3010" w:rsidP="00AA3010">
      <w:pPr>
        <w:pStyle w:val="a5"/>
        <w:ind w:left="1140" w:firstLineChars="0" w:firstLine="0"/>
        <w:pPrChange w:id="93" w:author="yonker" w:date="2010-08-19T11:12:00Z">
          <w:pPr>
            <w:pStyle w:val="a5"/>
            <w:ind w:left="780" w:firstLineChars="0" w:firstLine="0"/>
          </w:pPr>
        </w:pPrChange>
      </w:pPr>
    </w:p>
    <w:p w:rsidR="004C570A" w:rsidRPr="004C570A" w:rsidRDefault="00AA3010" w:rsidP="002F012F">
      <w:pPr>
        <w:pStyle w:val="a5"/>
        <w:ind w:left="780" w:firstLineChars="0" w:firstLine="0"/>
        <w:rPr>
          <w:ins w:id="94" w:author="yonker" w:date="2010-08-19T11:12:00Z"/>
          <w:b/>
          <w:rPrChange w:id="95" w:author="yonker" w:date="2010-08-19T11:13:00Z">
            <w:rPr>
              <w:ins w:id="96" w:author="yonker" w:date="2010-08-19T11:12:00Z"/>
            </w:rPr>
          </w:rPrChange>
        </w:rPr>
      </w:pPr>
      <w:r w:rsidRPr="00AA3010">
        <w:rPr>
          <w:rFonts w:hint="eastAsia"/>
          <w:b/>
          <w:rPrChange w:id="97" w:author="yonker" w:date="2010-08-19T11:13:00Z">
            <w:rPr>
              <w:rFonts w:hint="eastAsia"/>
            </w:rPr>
          </w:rPrChange>
        </w:rPr>
        <w:t>医嘱清单的顺序</w:t>
      </w:r>
      <w:ins w:id="98" w:author="yonker" w:date="2010-08-19T11:13:00Z">
        <w:r w:rsidR="004C570A">
          <w:rPr>
            <w:rFonts w:hint="eastAsia"/>
            <w:b/>
          </w:rPr>
          <w:t>：</w:t>
        </w:r>
      </w:ins>
    </w:p>
    <w:p w:rsidR="00B90C3B" w:rsidRDefault="00CC20BE" w:rsidP="002F012F">
      <w:pPr>
        <w:pStyle w:val="a5"/>
        <w:ind w:left="780" w:firstLineChars="0" w:firstLine="0"/>
        <w:rPr>
          <w:ins w:id="99" w:author="yonker" w:date="2010-08-19T11:15:00Z"/>
        </w:rPr>
      </w:pPr>
      <w:ins w:id="100" w:author="yonker" w:date="2010-08-19T11:15:00Z">
        <w:r>
          <w:rPr>
            <w:rFonts w:hint="eastAsia"/>
          </w:rPr>
          <w:t>医嘱的顺序很重要，一是病历规范对医嘱下达的顺序有要求；二是</w:t>
        </w:r>
      </w:ins>
      <w:ins w:id="101" w:author="yonker" w:date="2010-08-19T11:16:00Z">
        <w:r>
          <w:rPr>
            <w:rFonts w:hint="eastAsia"/>
          </w:rPr>
          <w:t>如果要执行</w:t>
        </w:r>
      </w:ins>
      <w:del w:id="102" w:author="yonker" w:date="2010-08-19T11:15:00Z">
        <w:r w:rsidR="00B90C3B" w:rsidDel="00CC20BE">
          <w:rPr>
            <w:rFonts w:hint="eastAsia"/>
          </w:rPr>
          <w:delText>按路径定义时的顺序列出，</w:delText>
        </w:r>
      </w:del>
      <w:del w:id="103" w:author="yonker" w:date="2010-08-19T11:16:00Z">
        <w:r w:rsidR="00B90C3B" w:rsidDel="00CC20BE">
          <w:rPr>
            <w:rFonts w:hint="eastAsia"/>
          </w:rPr>
          <w:delText>以便支持</w:delText>
        </w:r>
      </w:del>
      <w:r w:rsidR="00B90C3B">
        <w:rPr>
          <w:rFonts w:hint="eastAsia"/>
        </w:rPr>
        <w:t>医嘱重整</w:t>
      </w:r>
      <w:del w:id="104" w:author="yonker" w:date="2010-08-19T11:16:00Z">
        <w:r w:rsidR="00B90C3B" w:rsidDel="00CC20BE">
          <w:rPr>
            <w:rFonts w:hint="eastAsia"/>
          </w:rPr>
          <w:delText>等操作</w:delText>
        </w:r>
      </w:del>
      <w:ins w:id="105" w:author="yonker" w:date="2010-08-19T11:16:00Z">
        <w:r>
          <w:rPr>
            <w:rFonts w:hint="eastAsia"/>
          </w:rPr>
          <w:t>操作</w:t>
        </w:r>
      </w:ins>
      <w:ins w:id="106" w:author="yonker" w:date="2010-08-19T11:17:00Z">
        <w:r w:rsidR="00D60FB9">
          <w:rPr>
            <w:rFonts w:hint="eastAsia"/>
          </w:rPr>
          <w:t>，顺序是影响重整操作的因素</w:t>
        </w:r>
      </w:ins>
      <w:r w:rsidR="00B90C3B">
        <w:rPr>
          <w:rFonts w:hint="eastAsia"/>
        </w:rPr>
        <w:t>。</w:t>
      </w:r>
    </w:p>
    <w:p w:rsidR="00AA3010" w:rsidRDefault="00D60FB9" w:rsidP="00AA3010">
      <w:pPr>
        <w:pStyle w:val="a5"/>
        <w:numPr>
          <w:ilvl w:val="0"/>
          <w:numId w:val="15"/>
        </w:numPr>
        <w:ind w:firstLineChars="0"/>
        <w:rPr>
          <w:ins w:id="107" w:author="yonker" w:date="2010-08-19T11:18:00Z"/>
        </w:rPr>
        <w:pPrChange w:id="108" w:author="yonker" w:date="2010-08-19T11:17:00Z">
          <w:pPr>
            <w:pStyle w:val="a5"/>
            <w:ind w:left="780" w:firstLineChars="0" w:firstLine="0"/>
          </w:pPr>
        </w:pPrChange>
      </w:pPr>
      <w:ins w:id="109" w:author="yonker" w:date="2010-08-19T11:17:00Z">
        <w:r>
          <w:rPr>
            <w:rFonts w:hint="eastAsia"/>
          </w:rPr>
          <w:t>工具栏上提供上下箭头按钮，用于移动当</w:t>
        </w:r>
      </w:ins>
      <w:ins w:id="110" w:author="yonker" w:date="2010-08-19T11:18:00Z">
        <w:r>
          <w:rPr>
            <w:rFonts w:hint="eastAsia"/>
          </w:rPr>
          <w:t>前行医嘱的顺序；</w:t>
        </w:r>
      </w:ins>
    </w:p>
    <w:p w:rsidR="00AA3010" w:rsidRDefault="007E7E0A" w:rsidP="00AA3010">
      <w:pPr>
        <w:pStyle w:val="a5"/>
        <w:numPr>
          <w:ilvl w:val="0"/>
          <w:numId w:val="15"/>
        </w:numPr>
        <w:ind w:firstLineChars="0"/>
        <w:rPr>
          <w:ins w:id="111" w:author="yonker" w:date="2010-08-19T11:24:00Z"/>
        </w:rPr>
        <w:pPrChange w:id="112" w:author="yonker" w:date="2010-08-19T11:17:00Z">
          <w:pPr>
            <w:pStyle w:val="a5"/>
            <w:ind w:left="780" w:firstLineChars="0" w:firstLine="0"/>
          </w:pPr>
        </w:pPrChange>
      </w:pPr>
      <w:ins w:id="113" w:author="yonker" w:date="2010-08-19T11:19:00Z">
        <w:r>
          <w:rPr>
            <w:rFonts w:hint="eastAsia"/>
          </w:rPr>
          <w:t>在本地模块参</w:t>
        </w:r>
      </w:ins>
      <w:ins w:id="114" w:author="yonker" w:date="2010-08-19T11:20:00Z">
        <w:r>
          <w:rPr>
            <w:rFonts w:hint="eastAsia"/>
          </w:rPr>
          <w:t>数设置中，可以按类别指定医嘱生成的缺省顺序</w:t>
        </w:r>
      </w:ins>
      <w:ins w:id="115" w:author="yonker" w:date="2010-08-19T11:23:00Z">
        <w:r w:rsidR="00A87126">
          <w:rPr>
            <w:rFonts w:hint="eastAsia"/>
          </w:rPr>
          <w:t>，优先级高于</w:t>
        </w:r>
      </w:ins>
      <w:ins w:id="116" w:author="yonker" w:date="2010-08-19T12:06:00Z">
        <w:r w:rsidR="00FD2C71">
          <w:rPr>
            <w:rFonts w:hint="eastAsia"/>
          </w:rPr>
          <w:t>路径</w:t>
        </w:r>
      </w:ins>
      <w:ins w:id="117" w:author="yonker" w:date="2010-08-19T11:23:00Z">
        <w:r w:rsidR="00A87126">
          <w:rPr>
            <w:rFonts w:hint="eastAsia"/>
          </w:rPr>
          <w:t>表中定义的顺序。</w:t>
        </w:r>
      </w:ins>
    </w:p>
    <w:p w:rsidR="00AA3010" w:rsidRDefault="00A87126" w:rsidP="00AA3010">
      <w:pPr>
        <w:pStyle w:val="a5"/>
        <w:numPr>
          <w:ilvl w:val="0"/>
          <w:numId w:val="15"/>
        </w:numPr>
        <w:ind w:firstLineChars="0"/>
        <w:rPr>
          <w:ins w:id="118" w:author="yonker" w:date="2010-08-19T11:23:00Z"/>
        </w:rPr>
        <w:pPrChange w:id="119" w:author="yonker" w:date="2010-08-19T11:17:00Z">
          <w:pPr>
            <w:pStyle w:val="a5"/>
            <w:ind w:left="780" w:firstLineChars="0" w:firstLine="0"/>
          </w:pPr>
        </w:pPrChange>
      </w:pPr>
      <w:ins w:id="120" w:author="yonker" w:date="2010-08-19T11:23:00Z">
        <w:r>
          <w:rPr>
            <w:rFonts w:hint="eastAsia"/>
          </w:rPr>
          <w:t>没有指</w:t>
        </w:r>
      </w:ins>
      <w:ins w:id="121" w:author="yonker" w:date="2010-08-19T11:24:00Z">
        <w:r>
          <w:rPr>
            <w:rFonts w:hint="eastAsia"/>
          </w:rPr>
          <w:t>定顺序时的类别排在后面，再按路径表中定义的顺序列出</w:t>
        </w:r>
      </w:ins>
      <w:ins w:id="122" w:author="yonker" w:date="2010-08-19T11:23:00Z">
        <w:r>
          <w:rPr>
            <w:rFonts w:hint="eastAsia"/>
          </w:rPr>
          <w:t>；</w:t>
        </w:r>
      </w:ins>
    </w:p>
    <w:p w:rsidR="00AA3010" w:rsidRDefault="00A87126" w:rsidP="00AA3010">
      <w:pPr>
        <w:pStyle w:val="a5"/>
        <w:numPr>
          <w:ilvl w:val="0"/>
          <w:numId w:val="15"/>
        </w:numPr>
        <w:ind w:firstLineChars="0"/>
        <w:rPr>
          <w:ins w:id="123" w:author="yonker" w:date="2010-08-19T11:23:00Z"/>
        </w:rPr>
        <w:pPrChange w:id="124" w:author="yonker" w:date="2010-08-19T11:17:00Z">
          <w:pPr>
            <w:pStyle w:val="a5"/>
            <w:ind w:left="780" w:firstLineChars="0" w:firstLine="0"/>
          </w:pPr>
        </w:pPrChange>
      </w:pPr>
      <w:ins w:id="125" w:author="yonker" w:date="2010-08-19T11:23:00Z">
        <w:r>
          <w:rPr>
            <w:rFonts w:hint="eastAsia"/>
          </w:rPr>
          <w:t>安装脚本提供了一个缺省的顺序：</w:t>
        </w:r>
      </w:ins>
    </w:p>
    <w:p w:rsidR="00AA3010" w:rsidRDefault="00AA3010" w:rsidP="00AA3010">
      <w:pPr>
        <w:pStyle w:val="a5"/>
        <w:ind w:left="1140" w:firstLineChars="0" w:firstLine="0"/>
        <w:rPr>
          <w:szCs w:val="21"/>
        </w:rPr>
        <w:pPrChange w:id="126" w:author="yonker" w:date="2010-08-19T11:23:00Z">
          <w:pPr>
            <w:pStyle w:val="a5"/>
            <w:ind w:left="780" w:firstLineChars="0" w:firstLine="0"/>
          </w:pPr>
        </w:pPrChange>
      </w:pPr>
      <w:ins w:id="127" w:author="yonker" w:date="2010-08-19T11:23:00Z">
        <w:r w:rsidRPr="00AA3010">
          <w:rPr>
            <w:rFonts w:hint="eastAsia"/>
            <w:szCs w:val="21"/>
            <w:rPrChange w:id="128" w:author="yonker" w:date="2010-08-19T11:24:00Z">
              <w:rPr>
                <w:rFonts w:hint="eastAsia"/>
                <w:sz w:val="20"/>
                <w:szCs w:val="20"/>
              </w:rPr>
            </w:rPrChange>
          </w:rPr>
          <w:t>长嘱：护理常规、护理级别、膳食、注射、其它给药途径（口服等）</w:t>
        </w:r>
        <w:r w:rsidRPr="00AA3010">
          <w:rPr>
            <w:szCs w:val="21"/>
            <w:rPrChange w:id="129" w:author="yonker" w:date="2010-08-19T11:24:00Z">
              <w:rPr>
                <w:sz w:val="20"/>
                <w:szCs w:val="20"/>
              </w:rPr>
            </w:rPrChange>
          </w:rPr>
          <w:br/>
        </w:r>
        <w:r w:rsidRPr="00AA3010">
          <w:rPr>
            <w:rFonts w:hint="eastAsia"/>
            <w:szCs w:val="21"/>
            <w:rPrChange w:id="130" w:author="yonker" w:date="2010-08-19T11:24:00Z">
              <w:rPr>
                <w:rFonts w:hint="eastAsia"/>
                <w:sz w:val="20"/>
                <w:szCs w:val="20"/>
              </w:rPr>
            </w:rPrChange>
          </w:rPr>
          <w:t>临嘱</w:t>
        </w:r>
        <w:r w:rsidRPr="00AA3010">
          <w:rPr>
            <w:szCs w:val="21"/>
            <w:rPrChange w:id="131" w:author="yonker" w:date="2010-08-19T11:24:00Z">
              <w:rPr>
                <w:sz w:val="20"/>
                <w:szCs w:val="20"/>
              </w:rPr>
            </w:rPrChange>
          </w:rPr>
          <w:t xml:space="preserve">: </w:t>
        </w:r>
        <w:r w:rsidRPr="00AA3010">
          <w:rPr>
            <w:rFonts w:hint="eastAsia"/>
            <w:szCs w:val="21"/>
            <w:rPrChange w:id="132" w:author="yonker" w:date="2010-08-19T11:24:00Z">
              <w:rPr>
                <w:rFonts w:hint="eastAsia"/>
                <w:sz w:val="20"/>
                <w:szCs w:val="20"/>
              </w:rPr>
            </w:rPrChange>
          </w:rPr>
          <w:t>检验、检查、输液、注射、其它给药途径（口服等）</w:t>
        </w:r>
      </w:ins>
    </w:p>
    <w:p w:rsidR="00CC20BE" w:rsidRDefault="009E686D" w:rsidP="002F012F">
      <w:pPr>
        <w:pStyle w:val="a5"/>
        <w:ind w:left="780" w:firstLineChars="0" w:firstLine="0"/>
        <w:rPr>
          <w:ins w:id="133" w:author="yonker" w:date="2010-11-08T14:59:00Z"/>
        </w:rPr>
      </w:pPr>
      <w:ins w:id="134" w:author="yonker" w:date="2010-11-08T14:59:00Z">
        <w:r>
          <w:rPr>
            <w:rFonts w:hint="eastAsia"/>
          </w:rPr>
          <w:t>由于生成可选医嘱路径项目后</w:t>
        </w:r>
      </w:ins>
      <w:ins w:id="135" w:author="yonker" w:date="2010-11-08T15:00:00Z">
        <w:r>
          <w:rPr>
            <w:rFonts w:hint="eastAsia"/>
          </w:rPr>
          <w:t>，可能漏选某项目，执行补充生成，此时医嘱的顺序无法产生到合适的位置，所以，医嘱清单界面单独提供了一个调整顺序的功能。</w:t>
        </w:r>
      </w:ins>
    </w:p>
    <w:p w:rsidR="009E686D" w:rsidRDefault="009E686D" w:rsidP="002F012F">
      <w:pPr>
        <w:pStyle w:val="a5"/>
        <w:ind w:left="780" w:firstLineChars="0" w:firstLine="0"/>
      </w:pPr>
    </w:p>
    <w:p w:rsidR="00BA61D9" w:rsidRPr="008576BF" w:rsidRDefault="00AA3010" w:rsidP="002F012F">
      <w:pPr>
        <w:pStyle w:val="a5"/>
        <w:ind w:left="780" w:firstLineChars="0" w:firstLine="0"/>
        <w:rPr>
          <w:b/>
          <w:rPrChange w:id="136" w:author="yonker" w:date="2010-08-19T11:25:00Z">
            <w:rPr/>
          </w:rPrChange>
        </w:rPr>
      </w:pPr>
      <w:ins w:id="137" w:author="yonker" w:date="2010-08-19T11:24:00Z">
        <w:r w:rsidRPr="00AA3010">
          <w:rPr>
            <w:rFonts w:hint="eastAsia"/>
            <w:b/>
            <w:rPrChange w:id="138" w:author="yonker" w:date="2010-08-19T11:25:00Z">
              <w:rPr>
                <w:rFonts w:hint="eastAsia"/>
              </w:rPr>
            </w:rPrChange>
          </w:rPr>
          <w:t>路径生成</w:t>
        </w:r>
      </w:ins>
      <w:r w:rsidRPr="00AA3010">
        <w:rPr>
          <w:rFonts w:hint="eastAsia"/>
          <w:b/>
          <w:rPrChange w:id="139" w:author="yonker" w:date="2010-08-19T11:25:00Z">
            <w:rPr>
              <w:rFonts w:hint="eastAsia"/>
            </w:rPr>
          </w:rPrChange>
        </w:rPr>
        <w:t>数据处理</w:t>
      </w:r>
      <w:del w:id="140" w:author="yonker" w:date="2010-08-19T11:25:00Z">
        <w:r w:rsidRPr="00AA3010">
          <w:rPr>
            <w:rFonts w:hint="eastAsia"/>
            <w:b/>
            <w:rPrChange w:id="141" w:author="yonker" w:date="2010-08-19T11:25:00Z">
              <w:rPr>
                <w:rFonts w:hint="eastAsia"/>
              </w:rPr>
            </w:rPrChange>
          </w:rPr>
          <w:delText>的</w:delText>
        </w:r>
      </w:del>
      <w:r w:rsidRPr="00AA3010">
        <w:rPr>
          <w:rFonts w:hint="eastAsia"/>
          <w:b/>
          <w:rPrChange w:id="142" w:author="yonker" w:date="2010-08-19T11:25:00Z">
            <w:rPr>
              <w:rFonts w:hint="eastAsia"/>
            </w:rPr>
          </w:rPrChange>
        </w:rPr>
        <w:t>规则：</w:t>
      </w:r>
    </w:p>
    <w:p w:rsidR="00146526" w:rsidRDefault="00146526" w:rsidP="006F044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调用医嘱下达窗口，保存时，</w:t>
      </w:r>
      <w:r w:rsidR="006F044E">
        <w:rPr>
          <w:rFonts w:hint="eastAsia"/>
        </w:rPr>
        <w:t>没有真正生成数据，只是组织</w:t>
      </w:r>
      <w:r w:rsidR="006F044E">
        <w:rPr>
          <w:rFonts w:hint="eastAsia"/>
        </w:rPr>
        <w:t>SQL</w:t>
      </w:r>
      <w:r w:rsidR="006F044E">
        <w:rPr>
          <w:rFonts w:hint="eastAsia"/>
        </w:rPr>
        <w:t>（如果是自动校对，除了医嘱生成</w:t>
      </w:r>
      <w:r w:rsidR="006F044E">
        <w:rPr>
          <w:rFonts w:hint="eastAsia"/>
        </w:rPr>
        <w:t>SQL</w:t>
      </w:r>
      <w:r w:rsidR="006F044E">
        <w:rPr>
          <w:rFonts w:hint="eastAsia"/>
        </w:rPr>
        <w:t>外，还包括校对的</w:t>
      </w:r>
      <w:r w:rsidR="006F044E">
        <w:rPr>
          <w:rFonts w:hint="eastAsia"/>
        </w:rPr>
        <w:t>SQL</w:t>
      </w:r>
      <w:r w:rsidR="006F044E">
        <w:rPr>
          <w:rFonts w:hint="eastAsia"/>
        </w:rPr>
        <w:t>），然后返回给路径生成窗体，和路径项目的生成做为一个事务进行处理；</w:t>
      </w:r>
    </w:p>
    <w:p w:rsidR="006F044E" w:rsidRDefault="00C87F43" w:rsidP="006F044E">
      <w:pPr>
        <w:pStyle w:val="a5"/>
        <w:numPr>
          <w:ilvl w:val="0"/>
          <w:numId w:val="7"/>
        </w:numPr>
        <w:ind w:firstLineChars="0"/>
      </w:pPr>
      <w:r w:rsidRPr="00C87F43">
        <w:rPr>
          <w:rFonts w:hint="eastAsia"/>
        </w:rPr>
        <w:t>长嘱的项目，前一次生成了的就不用重复产生医嘱，但要将以前的医嘱</w:t>
      </w:r>
      <w:r w:rsidRPr="00C87F43">
        <w:rPr>
          <w:rFonts w:hint="eastAsia"/>
        </w:rPr>
        <w:t>ID</w:t>
      </w:r>
      <w:r w:rsidRPr="00C87F43">
        <w:rPr>
          <w:rFonts w:hint="eastAsia"/>
        </w:rPr>
        <w:t>收集来填“病人路径医嘱”</w:t>
      </w:r>
      <w:r>
        <w:rPr>
          <w:rFonts w:hint="eastAsia"/>
        </w:rPr>
        <w:t>；</w:t>
      </w:r>
    </w:p>
    <w:p w:rsidR="00C87F43" w:rsidRDefault="00C87F43" w:rsidP="00C87F43">
      <w:pPr>
        <w:pStyle w:val="a5"/>
        <w:ind w:left="1140" w:firstLineChars="0" w:firstLine="0"/>
      </w:pPr>
      <w:r w:rsidRPr="00C87F43">
        <w:rPr>
          <w:rFonts w:hint="eastAsia"/>
        </w:rPr>
        <w:t>上一次</w:t>
      </w:r>
      <w:r>
        <w:rPr>
          <w:rFonts w:hint="eastAsia"/>
        </w:rPr>
        <w:t>执行（前一天或同一天</w:t>
      </w:r>
      <w:r w:rsidR="00596007">
        <w:rPr>
          <w:rFonts w:hint="eastAsia"/>
        </w:rPr>
        <w:t>（同一天可能有多个阶段）</w:t>
      </w:r>
      <w:r>
        <w:rPr>
          <w:rFonts w:hint="eastAsia"/>
        </w:rPr>
        <w:t>）</w:t>
      </w:r>
      <w:r w:rsidRPr="00C87F43">
        <w:rPr>
          <w:rFonts w:hint="eastAsia"/>
        </w:rPr>
        <w:t>已生成了长期医嘱的项目</w:t>
      </w:r>
      <w:r w:rsidRPr="00C87F43">
        <w:rPr>
          <w:rFonts w:hint="eastAsia"/>
        </w:rPr>
        <w:t>ID</w:t>
      </w:r>
      <w:r w:rsidR="00596007">
        <w:rPr>
          <w:rFonts w:hint="eastAsia"/>
        </w:rPr>
        <w:t>，</w:t>
      </w:r>
      <w:r w:rsidRPr="00C87F43">
        <w:rPr>
          <w:rFonts w:hint="eastAsia"/>
        </w:rPr>
        <w:t>如果阶段不同，本次的项目</w:t>
      </w:r>
      <w:r w:rsidRPr="00C87F43">
        <w:rPr>
          <w:rFonts w:hint="eastAsia"/>
        </w:rPr>
        <w:t>ID</w:t>
      </w:r>
      <w:r w:rsidRPr="00C87F43">
        <w:rPr>
          <w:rFonts w:hint="eastAsia"/>
        </w:rPr>
        <w:t>和前次的不一样</w:t>
      </w:r>
      <w:r w:rsidR="00596007">
        <w:rPr>
          <w:rFonts w:hint="eastAsia"/>
        </w:rPr>
        <w:t>，</w:t>
      </w:r>
      <w:r w:rsidRPr="00C87F43">
        <w:rPr>
          <w:rFonts w:hint="eastAsia"/>
        </w:rPr>
        <w:t>只是名称相同</w:t>
      </w:r>
      <w:r w:rsidR="00596007">
        <w:rPr>
          <w:rFonts w:hint="eastAsia"/>
        </w:rPr>
        <w:t>。</w:t>
      </w:r>
    </w:p>
    <w:p w:rsidR="00C87F43" w:rsidRPr="00BA61D9" w:rsidRDefault="006E6734" w:rsidP="006F044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病历项目，根据病历文件产生病人电子病历，支持其中的要素自动替换；</w:t>
      </w:r>
    </w:p>
    <w:p w:rsidR="00BA61D9" w:rsidRDefault="00BA61D9" w:rsidP="002F012F">
      <w:pPr>
        <w:pStyle w:val="a5"/>
        <w:ind w:left="780" w:firstLineChars="0" w:firstLine="0"/>
      </w:pPr>
    </w:p>
    <w:p w:rsidR="005C2054" w:rsidRDefault="00081F91" w:rsidP="005C205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选择生成医嘱的项目</w:t>
      </w:r>
      <w:r w:rsidR="005C2054">
        <w:rPr>
          <w:rFonts w:hint="eastAsia"/>
        </w:rPr>
        <w:t>，用于满足以下几种需求：</w:t>
      </w:r>
    </w:p>
    <w:p w:rsidR="005C2054" w:rsidRDefault="005C2054" w:rsidP="005C2054">
      <w:pPr>
        <w:pStyle w:val="a5"/>
        <w:numPr>
          <w:ilvl w:val="0"/>
          <w:numId w:val="12"/>
        </w:numPr>
        <w:tabs>
          <w:tab w:val="left" w:pos="1418"/>
        </w:tabs>
        <w:ind w:left="1276" w:firstLineChars="0" w:hanging="451"/>
      </w:pPr>
      <w:r>
        <w:rPr>
          <w:rFonts w:hint="eastAsia"/>
        </w:rPr>
        <w:t>路径表中的检查或检验项目，病人可能在门诊或者院外做了，无需重复生成；</w:t>
      </w:r>
    </w:p>
    <w:p w:rsidR="005C2054" w:rsidRDefault="005C2054" w:rsidP="005C2054">
      <w:pPr>
        <w:pStyle w:val="a5"/>
        <w:numPr>
          <w:ilvl w:val="0"/>
          <w:numId w:val="12"/>
        </w:numPr>
        <w:tabs>
          <w:tab w:val="left" w:pos="1418"/>
        </w:tabs>
        <w:ind w:left="1276" w:firstLineChars="0" w:hanging="451"/>
      </w:pPr>
      <w:r>
        <w:rPr>
          <w:rFonts w:hint="eastAsia"/>
        </w:rPr>
        <w:t>不同规格的药品，需要医生下达医嘱时选择，路径表中事先不能确定；</w:t>
      </w:r>
    </w:p>
    <w:p w:rsidR="005C2054" w:rsidRDefault="005C2054" w:rsidP="005C2054">
      <w:pPr>
        <w:pStyle w:val="a5"/>
        <w:numPr>
          <w:ilvl w:val="0"/>
          <w:numId w:val="12"/>
        </w:numPr>
        <w:tabs>
          <w:tab w:val="left" w:pos="1418"/>
        </w:tabs>
        <w:ind w:left="1276" w:firstLineChars="0" w:hanging="451"/>
      </w:pPr>
      <w:r>
        <w:rPr>
          <w:rFonts w:hint="eastAsia"/>
        </w:rPr>
        <w:t>卫生部标准路径中有这种情况：麻醉用药：利多卡因，或罗哌卡因，或布比卡因，或普鲁卡因，允许选择相同疗效的不同药。</w:t>
      </w:r>
    </w:p>
    <w:p w:rsidR="005C2054" w:rsidRPr="005C2054" w:rsidRDefault="005C2054" w:rsidP="00081F91">
      <w:pPr>
        <w:pStyle w:val="a5"/>
        <w:ind w:left="780"/>
      </w:pPr>
    </w:p>
    <w:p w:rsidR="00081F91" w:rsidRDefault="00081F91" w:rsidP="00081F91">
      <w:pPr>
        <w:pStyle w:val="a5"/>
        <w:ind w:left="780"/>
      </w:pPr>
      <w:r>
        <w:rPr>
          <w:rFonts w:hint="eastAsia"/>
        </w:rPr>
        <w:t>医嘱类项目可设置一个属性：全部生成，选择生成。如果是继承项目，则不允许选择这个属性，自动继承。</w:t>
      </w:r>
    </w:p>
    <w:p w:rsidR="00081F91" w:rsidRDefault="00081F91" w:rsidP="00081F91">
      <w:pPr>
        <w:pStyle w:val="a5"/>
        <w:ind w:left="780"/>
      </w:pPr>
      <w:r>
        <w:rPr>
          <w:rFonts w:hint="eastAsia"/>
        </w:rPr>
        <w:t>路径生成时，在医嘱窗口，如果当前这批发送的项目中存在“选择生成”的项</w:t>
      </w:r>
      <w:r>
        <w:rPr>
          <w:rFonts w:hint="eastAsia"/>
        </w:rPr>
        <w:lastRenderedPageBreak/>
        <w:t>目，则最前面增加显示一列，供打勾选择。否则不显示该列。</w:t>
      </w:r>
    </w:p>
    <w:p w:rsidR="00081F91" w:rsidRDefault="00081F91" w:rsidP="00081F91">
      <w:pPr>
        <w:pStyle w:val="a5"/>
        <w:ind w:left="780"/>
      </w:pPr>
      <w:r>
        <w:rPr>
          <w:rFonts w:hint="eastAsia"/>
        </w:rPr>
        <w:t>医嘱列表中属于“全部生成”的医嘱，固定显示一个勾。属于“选择生成”的医嘱，缺省不打勾，由操作员来选择。</w:t>
      </w:r>
    </w:p>
    <w:p w:rsidR="009C45F0" w:rsidRDefault="008E298E" w:rsidP="009C45F0">
      <w:pPr>
        <w:pStyle w:val="a5"/>
        <w:ind w:left="780"/>
        <w:rPr>
          <w:ins w:id="143" w:author="yonker" w:date="2010-09-10T14:02:00Z"/>
        </w:rPr>
      </w:pPr>
      <w:ins w:id="144" w:author="yonker" w:date="2010-10-26T17:38:00Z">
        <w:r w:rsidDel="008E298E">
          <w:rPr>
            <w:rFonts w:hint="eastAsia"/>
          </w:rPr>
          <w:t xml:space="preserve"> </w:t>
        </w:r>
      </w:ins>
      <w:del w:id="145" w:author="yonker" w:date="2010-10-26T17:38:00Z">
        <w:r w:rsidR="00081F91" w:rsidDel="008E298E">
          <w:rPr>
            <w:rFonts w:hint="eastAsia"/>
          </w:rPr>
          <w:delText>如果全部是</w:delText>
        </w:r>
      </w:del>
      <w:r w:rsidR="00081F91">
        <w:rPr>
          <w:rFonts w:hint="eastAsia"/>
        </w:rPr>
        <w:t>“选择生成”的项目</w:t>
      </w:r>
      <w:ins w:id="146" w:author="yonker" w:date="2010-10-26T17:38:00Z">
        <w:r w:rsidR="000613A8">
          <w:rPr>
            <w:rFonts w:hint="eastAsia"/>
          </w:rPr>
          <w:t>对应的一组医嘱</w:t>
        </w:r>
      </w:ins>
      <w:del w:id="147" w:author="yonker" w:date="2010-10-26T17:38:00Z">
        <w:r w:rsidR="00081F91" w:rsidDel="008E298E">
          <w:rPr>
            <w:rFonts w:hint="eastAsia"/>
          </w:rPr>
          <w:delText>并且</w:delText>
        </w:r>
      </w:del>
      <w:ins w:id="148" w:author="yonker" w:date="2010-10-26T17:38:00Z">
        <w:r>
          <w:rPr>
            <w:rFonts w:hint="eastAsia"/>
          </w:rPr>
          <w:t>如果</w:t>
        </w:r>
      </w:ins>
      <w:r w:rsidR="00081F91">
        <w:rPr>
          <w:rFonts w:hint="eastAsia"/>
        </w:rPr>
        <w:t>一个都没有选择，保存时检查并提醒，</w:t>
      </w:r>
      <w:del w:id="149" w:author="yonker" w:date="2010-10-26T17:39:00Z">
        <w:r w:rsidR="00081F91" w:rsidDel="000613A8">
          <w:rPr>
            <w:rFonts w:hint="eastAsia"/>
          </w:rPr>
          <w:delText>但不</w:delText>
        </w:r>
      </w:del>
      <w:r w:rsidR="00081F91">
        <w:rPr>
          <w:rFonts w:hint="eastAsia"/>
        </w:rPr>
        <w:t>禁止</w:t>
      </w:r>
      <w:ins w:id="150" w:author="yonker" w:date="2010-10-26T17:39:00Z">
        <w:r w:rsidR="000613A8">
          <w:rPr>
            <w:rFonts w:hint="eastAsia"/>
          </w:rPr>
          <w:t>保存</w:t>
        </w:r>
      </w:ins>
      <w:r w:rsidR="00081F91">
        <w:rPr>
          <w:rFonts w:hint="eastAsia"/>
        </w:rPr>
        <w:t>。</w:t>
      </w:r>
    </w:p>
    <w:p w:rsidR="009C45F0" w:rsidRPr="009C45F0" w:rsidRDefault="009C45F0" w:rsidP="00081F91">
      <w:pPr>
        <w:pStyle w:val="a5"/>
        <w:ind w:left="780"/>
      </w:pPr>
    </w:p>
    <w:p w:rsidR="00081F91" w:rsidRDefault="00081F91" w:rsidP="00081F91">
      <w:pPr>
        <w:pStyle w:val="a5"/>
        <w:ind w:left="780"/>
      </w:pPr>
      <w:r>
        <w:rPr>
          <w:rFonts w:hint="eastAsia"/>
        </w:rPr>
        <w:t>保存医嘱时，相关的检查（例如：没有输入单量，没有选择执行科室等等）要排开没有选择生成的医嘱项目，并且不生成这些医嘱。</w:t>
      </w:r>
    </w:p>
    <w:p w:rsidR="00081F91" w:rsidRDefault="00081F91" w:rsidP="00081F91">
      <w:pPr>
        <w:pStyle w:val="a5"/>
        <w:ind w:left="780"/>
      </w:pPr>
      <w:r>
        <w:rPr>
          <w:rFonts w:hint="eastAsia"/>
        </w:rPr>
        <w:t>属于一组的项目（一并给药，或检查检验项目的隐藏行：标本部位行），操作其中一行时，其余的一起选择和取消。</w:t>
      </w:r>
    </w:p>
    <w:p w:rsidR="00755B41" w:rsidRDefault="00755B41" w:rsidP="00B76E53">
      <w:pPr>
        <w:pStyle w:val="a5"/>
        <w:numPr>
          <w:ilvl w:val="0"/>
          <w:numId w:val="6"/>
        </w:numPr>
        <w:ind w:firstLineChars="0"/>
        <w:rPr>
          <w:ins w:id="151" w:author="yonker" w:date="2010-08-07T23:29:00Z"/>
        </w:rPr>
      </w:pPr>
      <w:ins w:id="152" w:author="yonker" w:date="2010-08-07T23:29:00Z">
        <w:r>
          <w:rPr>
            <w:rFonts w:hint="eastAsia"/>
          </w:rPr>
          <w:t>保存后</w:t>
        </w:r>
      </w:ins>
    </w:p>
    <w:p w:rsidR="00000000" w:rsidRDefault="00755B41">
      <w:pPr>
        <w:pStyle w:val="a5"/>
        <w:ind w:left="780" w:firstLineChars="0" w:firstLine="0"/>
        <w:rPr>
          <w:ins w:id="153" w:author="yonker" w:date="2010-08-07T23:29:00Z"/>
        </w:rPr>
        <w:pPrChange w:id="154" w:author="yonker" w:date="2010-08-07T23:29:00Z">
          <w:pPr>
            <w:pStyle w:val="a5"/>
            <w:numPr>
              <w:numId w:val="6"/>
            </w:numPr>
            <w:ind w:left="780" w:firstLineChars="0" w:hanging="360"/>
          </w:pPr>
        </w:pPrChange>
      </w:pPr>
      <w:ins w:id="155" w:author="yonker" w:date="2010-08-07T23:29:00Z">
        <w:r>
          <w:rPr>
            <w:rFonts w:hint="eastAsia"/>
          </w:rPr>
          <w:t>对于长嘱项目，</w:t>
        </w:r>
      </w:ins>
      <w:ins w:id="156" w:author="yonker" w:date="2010-08-07T23:30:00Z">
        <w:r w:rsidR="00E63864">
          <w:rPr>
            <w:rFonts w:hint="eastAsia"/>
          </w:rPr>
          <w:t>如果上次生</w:t>
        </w:r>
      </w:ins>
      <w:ins w:id="157" w:author="yonker" w:date="2010-08-07T23:31:00Z">
        <w:r w:rsidR="00E63864">
          <w:rPr>
            <w:rFonts w:hint="eastAsia"/>
          </w:rPr>
          <w:t>成了但本次没有生成，则要停止这些医嘱（自动弹出停止医嘱的窗口，并选中这些医嘱）。</w:t>
        </w:r>
      </w:ins>
    </w:p>
    <w:p w:rsidR="00B76E53" w:rsidRDefault="00B76E53" w:rsidP="00B76E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当天已生成路径时，不允许重复生成；</w:t>
      </w:r>
    </w:p>
    <w:p w:rsidR="00B76E53" w:rsidRPr="00BA61D9" w:rsidRDefault="00B76E53" w:rsidP="00B76E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存在未执行的项目时，不允许生成次日路径；</w:t>
      </w:r>
    </w:p>
    <w:p w:rsidR="008E6EA8" w:rsidRDefault="008E6EA8" w:rsidP="00CE27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补充生成</w:t>
      </w:r>
    </w:p>
    <w:p w:rsidR="008E6EA8" w:rsidRDefault="008E6EA8" w:rsidP="008E6EA8">
      <w:pPr>
        <w:pStyle w:val="a5"/>
        <w:ind w:left="780" w:firstLineChars="0" w:firstLine="0"/>
      </w:pPr>
      <w:r>
        <w:rPr>
          <w:rFonts w:hint="eastAsia"/>
        </w:rPr>
        <w:t>只能对当天的生成</w:t>
      </w:r>
      <w:del w:id="158" w:author="yonker" w:date="2010-09-21T16:38:00Z">
        <w:r w:rsidDel="00855BB7">
          <w:rPr>
            <w:rFonts w:hint="eastAsia"/>
          </w:rPr>
          <w:delText>时行</w:delText>
        </w:r>
      </w:del>
      <w:ins w:id="159" w:author="yonker" w:date="2010-09-21T16:38:00Z">
        <w:r w:rsidR="00855BB7">
          <w:rPr>
            <w:rFonts w:hint="eastAsia"/>
          </w:rPr>
          <w:t>项目进行</w:t>
        </w:r>
      </w:ins>
      <w:r>
        <w:rPr>
          <w:rFonts w:hint="eastAsia"/>
        </w:rPr>
        <w:t>补充；</w:t>
      </w:r>
    </w:p>
    <w:p w:rsidR="008E6EA8" w:rsidRDefault="008E6EA8" w:rsidP="008E6EA8">
      <w:pPr>
        <w:pStyle w:val="a5"/>
        <w:ind w:left="780" w:firstLineChars="0" w:firstLine="0"/>
      </w:pPr>
      <w:r>
        <w:rPr>
          <w:rFonts w:hint="eastAsia"/>
        </w:rPr>
        <w:t>当天的路径未生成时，不允许补充；</w:t>
      </w:r>
    </w:p>
    <w:p w:rsidR="00BF6DF5" w:rsidRDefault="00BF6DF5" w:rsidP="008E6EA8">
      <w:pPr>
        <w:pStyle w:val="a5"/>
        <w:ind w:left="780" w:firstLineChars="0" w:firstLine="0"/>
      </w:pPr>
      <w:r>
        <w:rPr>
          <w:rFonts w:hint="eastAsia"/>
        </w:rPr>
        <w:t>当天已评估后，不允许补充；</w:t>
      </w:r>
    </w:p>
    <w:p w:rsidR="00B744D0" w:rsidRDefault="00013A1B" w:rsidP="008E6EA8">
      <w:pPr>
        <w:pStyle w:val="a5"/>
        <w:ind w:left="780" w:firstLineChars="0" w:firstLine="0"/>
      </w:pPr>
      <w:r>
        <w:rPr>
          <w:rFonts w:hint="eastAsia"/>
        </w:rPr>
        <w:t>无须执行的和</w:t>
      </w:r>
      <w:r w:rsidR="004D6442">
        <w:rPr>
          <w:rFonts w:hint="eastAsia"/>
        </w:rPr>
        <w:t>已执行的项目不再列出</w:t>
      </w:r>
      <w:r w:rsidR="008069E4">
        <w:rPr>
          <w:rFonts w:hint="eastAsia"/>
        </w:rPr>
        <w:t>；</w:t>
      </w:r>
    </w:p>
    <w:p w:rsidR="005141E6" w:rsidRDefault="005141E6" w:rsidP="002C021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取消生成</w:t>
      </w:r>
    </w:p>
    <w:p w:rsidR="00070056" w:rsidRDefault="00070056" w:rsidP="005141E6">
      <w:pPr>
        <w:pStyle w:val="a5"/>
        <w:ind w:left="780" w:firstLineChars="0" w:firstLine="0"/>
        <w:rPr>
          <w:ins w:id="160" w:author="yonker" w:date="2010-09-21T16:32:00Z"/>
        </w:rPr>
      </w:pPr>
      <w:ins w:id="161" w:author="yonker" w:date="2010-09-21T16:32:00Z">
        <w:r>
          <w:rPr>
            <w:rFonts w:hint="eastAsia"/>
          </w:rPr>
          <w:t>取消当前项目</w:t>
        </w:r>
      </w:ins>
      <w:ins w:id="162" w:author="yonker" w:date="2010-09-21T16:34:00Z">
        <w:r>
          <w:rPr>
            <w:rFonts w:hint="eastAsia"/>
          </w:rPr>
          <w:t>，以下情况不允许取消</w:t>
        </w:r>
      </w:ins>
    </w:p>
    <w:p w:rsidR="005141E6" w:rsidRDefault="00070056" w:rsidP="005141E6">
      <w:pPr>
        <w:pStyle w:val="a5"/>
        <w:ind w:left="780" w:firstLineChars="0" w:firstLine="0"/>
      </w:pPr>
      <w:ins w:id="163" w:author="yonker" w:date="2010-09-21T16:32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r w:rsidR="005141E6">
        <w:rPr>
          <w:rFonts w:hint="eastAsia"/>
        </w:rPr>
        <w:t>已执行的项目</w:t>
      </w:r>
      <w:del w:id="164" w:author="yonker" w:date="2010-09-21T16:34:00Z">
        <w:r w:rsidR="005141E6" w:rsidDel="007E41A8">
          <w:rPr>
            <w:rFonts w:hint="eastAsia"/>
          </w:rPr>
          <w:delText>，</w:delText>
        </w:r>
      </w:del>
      <w:del w:id="165" w:author="yonker" w:date="2010-09-21T16:33:00Z">
        <w:r w:rsidR="005141E6" w:rsidDel="00070056">
          <w:rPr>
            <w:rFonts w:hint="eastAsia"/>
          </w:rPr>
          <w:delText>不允许取消</w:delText>
        </w:r>
      </w:del>
      <w:r w:rsidR="005141E6">
        <w:rPr>
          <w:rFonts w:hint="eastAsia"/>
        </w:rPr>
        <w:t>；</w:t>
      </w:r>
    </w:p>
    <w:p w:rsidR="005141E6" w:rsidRDefault="00070056" w:rsidP="005141E6">
      <w:pPr>
        <w:pStyle w:val="a5"/>
        <w:ind w:left="780" w:firstLineChars="0" w:firstLine="0"/>
        <w:rPr>
          <w:ins w:id="166" w:author="yonker" w:date="2010-09-21T16:32:00Z"/>
        </w:rPr>
      </w:pPr>
      <w:ins w:id="167" w:author="yonker" w:date="2010-09-21T16:32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r w:rsidR="005141E6">
        <w:rPr>
          <w:rFonts w:hint="eastAsia"/>
        </w:rPr>
        <w:t>必须执行的项目</w:t>
      </w:r>
      <w:del w:id="168" w:author="yonker" w:date="2010-09-21T16:34:00Z">
        <w:r w:rsidR="005141E6" w:rsidDel="007E41A8">
          <w:rPr>
            <w:rFonts w:hint="eastAsia"/>
          </w:rPr>
          <w:delText>，不允许取消</w:delText>
        </w:r>
      </w:del>
      <w:r w:rsidR="005141E6">
        <w:rPr>
          <w:rFonts w:hint="eastAsia"/>
        </w:rPr>
        <w:t>；</w:t>
      </w:r>
    </w:p>
    <w:p w:rsidR="00070056" w:rsidRDefault="00070056" w:rsidP="005141E6">
      <w:pPr>
        <w:pStyle w:val="a5"/>
        <w:ind w:left="780" w:firstLineChars="0" w:firstLine="0"/>
      </w:pPr>
      <w:ins w:id="169" w:author="yonker" w:date="2010-09-21T16:32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170" w:author="yonker" w:date="2010-09-21T16:33:00Z">
        <w:r>
          <w:rPr>
            <w:rFonts w:hint="eastAsia"/>
          </w:rPr>
          <w:t>如果是当前阶段的最后一天，必须执行一次和至少执行一次的项目；</w:t>
        </w:r>
      </w:ins>
    </w:p>
    <w:p w:rsidR="00070056" w:rsidRDefault="00070056" w:rsidP="005141E6">
      <w:pPr>
        <w:pStyle w:val="a5"/>
        <w:ind w:left="780" w:firstLineChars="0" w:firstLine="0"/>
        <w:rPr>
          <w:ins w:id="171" w:author="yonker" w:date="2010-09-21T16:32:00Z"/>
        </w:rPr>
      </w:pPr>
      <w:ins w:id="172" w:author="yonker" w:date="2010-09-21T16:32:00Z">
        <w:r>
          <w:rPr>
            <w:rFonts w:hint="eastAsia"/>
          </w:rPr>
          <w:t>取消本次生成：</w:t>
        </w:r>
      </w:ins>
    </w:p>
    <w:p w:rsidR="00451889" w:rsidRDefault="007E41A8" w:rsidP="005141E6">
      <w:pPr>
        <w:pStyle w:val="a5"/>
        <w:ind w:left="780" w:firstLineChars="0" w:firstLine="0"/>
      </w:pPr>
      <w:ins w:id="173" w:author="yonker" w:date="2010-09-21T16:34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r w:rsidR="00451889">
        <w:rPr>
          <w:rFonts w:hint="eastAsia"/>
        </w:rPr>
        <w:t>如果是因为选择错了路径阶段或分支，可以执行“取消本次生成”；</w:t>
      </w:r>
    </w:p>
    <w:p w:rsidR="00276AAB" w:rsidRPr="00276AAB" w:rsidRDefault="00276AAB" w:rsidP="00276AAB">
      <w:pPr>
        <w:pStyle w:val="a5"/>
        <w:ind w:left="780" w:firstLineChars="0" w:firstLine="0"/>
      </w:pPr>
    </w:p>
    <w:p w:rsidR="00276AAB" w:rsidRDefault="00276AAB" w:rsidP="00276AAB">
      <w:pPr>
        <w:pStyle w:val="a5"/>
        <w:ind w:left="780" w:firstLineChars="0" w:firstLine="0"/>
      </w:pPr>
      <w:r>
        <w:rPr>
          <w:rFonts w:hint="eastAsia"/>
        </w:rPr>
        <w:t>取消医嘱类或病历类项目时，删除对应的医嘱或病历；</w:t>
      </w:r>
    </w:p>
    <w:p w:rsidR="00451889" w:rsidRPr="00451889" w:rsidRDefault="00276AAB" w:rsidP="005141E6">
      <w:pPr>
        <w:pStyle w:val="a5"/>
        <w:ind w:left="780" w:firstLineChars="0" w:firstLine="0"/>
      </w:pPr>
      <w:r>
        <w:rPr>
          <w:rFonts w:hint="eastAsia"/>
        </w:rPr>
        <w:t>病历类项目，</w:t>
      </w:r>
      <w:r w:rsidRPr="00867F7D">
        <w:rPr>
          <w:rFonts w:hint="eastAsia"/>
        </w:rPr>
        <w:t>已签名或已打印，不能取消</w:t>
      </w:r>
      <w:r>
        <w:rPr>
          <w:rFonts w:hint="eastAsia"/>
        </w:rPr>
        <w:t>；</w:t>
      </w:r>
    </w:p>
    <w:p w:rsidR="00276AAB" w:rsidRDefault="00867F7D" w:rsidP="00276AAB">
      <w:pPr>
        <w:pStyle w:val="a5"/>
        <w:ind w:left="780" w:firstLineChars="0" w:firstLine="0"/>
      </w:pPr>
      <w:r>
        <w:rPr>
          <w:rFonts w:hint="eastAsia"/>
        </w:rPr>
        <w:t>医嘱类项目，已签名，已审核的，不允许取消；</w:t>
      </w:r>
    </w:p>
    <w:p w:rsidR="00276AAB" w:rsidRDefault="00276AAB" w:rsidP="00276AAB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不是当天生成的长嘱，允许取消路径项目，不管是否发送或作废</w:t>
      </w:r>
      <w:r>
        <w:rPr>
          <w:rFonts w:hint="eastAsia"/>
        </w:rPr>
        <w:t>(</w:t>
      </w:r>
      <w:r>
        <w:rPr>
          <w:rFonts w:hint="eastAsia"/>
        </w:rPr>
        <w:t>不检查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76AAB" w:rsidRDefault="00276AAB" w:rsidP="00276AAB">
      <w:pPr>
        <w:pStyle w:val="a5"/>
        <w:ind w:left="780"/>
      </w:pPr>
      <w:r>
        <w:rPr>
          <w:rFonts w:hint="eastAsia"/>
        </w:rPr>
        <w:t>是当天生成的长嘱，已校对但未作废，不允许取消，未校对的，取消时自动删除对应的医嘱。</w:t>
      </w:r>
    </w:p>
    <w:p w:rsidR="00451889" w:rsidRDefault="00451889" w:rsidP="005141E6">
      <w:pPr>
        <w:pStyle w:val="a5"/>
        <w:ind w:left="780" w:firstLineChars="0" w:firstLine="0"/>
      </w:pPr>
    </w:p>
    <w:p w:rsidR="007735A1" w:rsidRPr="005141E6" w:rsidRDefault="00C3141C" w:rsidP="00451889">
      <w:pPr>
        <w:pStyle w:val="a5"/>
        <w:ind w:left="780" w:firstLineChars="0" w:firstLine="0"/>
      </w:pPr>
      <w:r>
        <w:rPr>
          <w:rFonts w:hint="eastAsia"/>
        </w:rPr>
        <w:t>取消前天的所有项目时，需更新“</w:t>
      </w:r>
      <w:r w:rsidRPr="00C3141C">
        <w:rPr>
          <w:rFonts w:hint="eastAsia"/>
        </w:rPr>
        <w:t>病人临床路径</w:t>
      </w:r>
      <w:r>
        <w:rPr>
          <w:rFonts w:hint="eastAsia"/>
        </w:rPr>
        <w:t>”中的：</w:t>
      </w:r>
      <w:r w:rsidRPr="00C3141C">
        <w:rPr>
          <w:rFonts w:hint="eastAsia"/>
        </w:rPr>
        <w:t>当前阶段</w:t>
      </w:r>
      <w:r w:rsidRPr="00C3141C">
        <w:rPr>
          <w:rFonts w:hint="eastAsia"/>
        </w:rPr>
        <w:t>id</w:t>
      </w:r>
      <w:r>
        <w:rPr>
          <w:rFonts w:hint="eastAsia"/>
        </w:rPr>
        <w:t>，</w:t>
      </w:r>
      <w:r w:rsidRPr="00C3141C">
        <w:rPr>
          <w:rFonts w:hint="eastAsia"/>
        </w:rPr>
        <w:t>前一阶段</w:t>
      </w:r>
      <w:r w:rsidRPr="00C3141C">
        <w:rPr>
          <w:rFonts w:hint="eastAsia"/>
        </w:rPr>
        <w:t>id</w:t>
      </w:r>
      <w:r>
        <w:rPr>
          <w:rFonts w:hint="eastAsia"/>
        </w:rPr>
        <w:t>，</w:t>
      </w:r>
      <w:r w:rsidRPr="00C3141C">
        <w:rPr>
          <w:rFonts w:hint="eastAsia"/>
        </w:rPr>
        <w:t>当前天数</w:t>
      </w:r>
      <w:r>
        <w:rPr>
          <w:rFonts w:hint="eastAsia"/>
        </w:rPr>
        <w:t>为上一个阶段时的状态；</w:t>
      </w:r>
      <w:r w:rsidR="00451889" w:rsidRPr="005141E6">
        <w:t xml:space="preserve"> </w:t>
      </w:r>
    </w:p>
    <w:p w:rsidR="008E6EA8" w:rsidRDefault="008E6EA8" w:rsidP="008E6EA8">
      <w:pPr>
        <w:pStyle w:val="a5"/>
        <w:ind w:left="780" w:firstLineChars="0" w:firstLine="0"/>
      </w:pPr>
    </w:p>
    <w:p w:rsidR="002C0213" w:rsidRDefault="00E3065D" w:rsidP="002C0213">
      <w:pPr>
        <w:pStyle w:val="2"/>
        <w:numPr>
          <w:ilvl w:val="0"/>
          <w:numId w:val="2"/>
        </w:numPr>
      </w:pPr>
      <w:r>
        <w:rPr>
          <w:rFonts w:hint="eastAsia"/>
        </w:rPr>
        <w:t>添加路径外项目</w:t>
      </w:r>
    </w:p>
    <w:p w:rsidR="00555648" w:rsidRDefault="002C0213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t>路径外项目作为一种临时产生的数据，在“病人路径执行”表中没有项目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55648" w:rsidRDefault="002C0213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t>缺省的分类为进入之前的单元格所属的分类；</w:t>
      </w:r>
    </w:p>
    <w:p w:rsidR="00555648" w:rsidRDefault="002C0213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t>必须填写添加原因；</w:t>
      </w:r>
    </w:p>
    <w:p w:rsidR="002C0213" w:rsidRPr="002C0213" w:rsidRDefault="00555648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lastRenderedPageBreak/>
        <w:t>权限</w:t>
      </w:r>
    </w:p>
    <w:p w:rsidR="00330565" w:rsidRDefault="00555648" w:rsidP="0056028A">
      <w:pPr>
        <w:pStyle w:val="a5"/>
        <w:ind w:leftChars="233" w:left="849" w:firstLineChars="0" w:hanging="360"/>
      </w:pPr>
      <w:r>
        <w:rPr>
          <w:rFonts w:hint="eastAsia"/>
        </w:rPr>
        <w:tab/>
      </w:r>
      <w:r w:rsidR="00330565">
        <w:rPr>
          <w:rFonts w:hint="eastAsia"/>
        </w:rPr>
        <w:t>如果选择了病历项目，没有</w:t>
      </w:r>
      <w:r w:rsidR="00330565">
        <w:t>”</w:t>
      </w:r>
      <w:r w:rsidR="00330565" w:rsidRPr="002F012F">
        <w:rPr>
          <w:rFonts w:hint="eastAsia"/>
        </w:rPr>
        <w:t xml:space="preserve"> </w:t>
      </w:r>
      <w:r w:rsidR="00330565" w:rsidRPr="002F012F">
        <w:rPr>
          <w:rFonts w:hint="eastAsia"/>
        </w:rPr>
        <w:t>病历书写</w:t>
      </w:r>
      <w:r w:rsidR="00330565">
        <w:t>”</w:t>
      </w:r>
      <w:r w:rsidR="00330565">
        <w:rPr>
          <w:rFonts w:hint="eastAsia"/>
        </w:rPr>
        <w:t>权限时给出提示并禁止继续；</w:t>
      </w:r>
    </w:p>
    <w:p w:rsidR="00330565" w:rsidRDefault="00555648" w:rsidP="0056028A">
      <w:pPr>
        <w:pStyle w:val="a5"/>
        <w:ind w:leftChars="233" w:left="849" w:firstLineChars="0" w:hanging="360"/>
      </w:pPr>
      <w:r>
        <w:rPr>
          <w:rFonts w:hint="eastAsia"/>
        </w:rPr>
        <w:tab/>
      </w:r>
      <w:r w:rsidR="00330565">
        <w:rPr>
          <w:rFonts w:hint="eastAsia"/>
        </w:rPr>
        <w:t>如果选择了医嘱项目，没有</w:t>
      </w:r>
      <w:r w:rsidR="00330565">
        <w:t>”</w:t>
      </w:r>
      <w:r w:rsidR="00330565" w:rsidRPr="002F012F">
        <w:rPr>
          <w:rFonts w:hint="eastAsia"/>
        </w:rPr>
        <w:t xml:space="preserve"> </w:t>
      </w:r>
      <w:r w:rsidR="00330565" w:rsidRPr="00B15DB4">
        <w:rPr>
          <w:rFonts w:hint="eastAsia"/>
        </w:rPr>
        <w:t>医嘱下达</w:t>
      </w:r>
      <w:r w:rsidR="00330565">
        <w:t>”</w:t>
      </w:r>
      <w:r w:rsidR="00330565">
        <w:rPr>
          <w:rFonts w:hint="eastAsia"/>
        </w:rPr>
        <w:t>权限时给出提示并禁止继续；</w:t>
      </w:r>
    </w:p>
    <w:p w:rsidR="00555648" w:rsidDel="009B4E14" w:rsidRDefault="00D718F3" w:rsidP="0056028A">
      <w:pPr>
        <w:pStyle w:val="a5"/>
        <w:numPr>
          <w:ilvl w:val="0"/>
          <w:numId w:val="8"/>
        </w:numPr>
        <w:ind w:leftChars="233" w:left="849" w:firstLineChars="0"/>
        <w:rPr>
          <w:del w:id="174" w:author="yonker" w:date="2010-10-26T17:35:00Z"/>
        </w:rPr>
      </w:pPr>
      <w:del w:id="175" w:author="yonker" w:date="2010-10-26T17:35:00Z">
        <w:r w:rsidDel="009B4E14">
          <w:rPr>
            <w:rFonts w:hint="eastAsia"/>
          </w:rPr>
          <w:delText>添加</w:delText>
        </w:r>
        <w:r w:rsidR="002D7CD7" w:rsidDel="009B4E14">
          <w:rPr>
            <w:rFonts w:hint="eastAsia"/>
          </w:rPr>
          <w:delText>的医嘱类项目，一个项目只能对应一条医嘱（一并给药算一条）；</w:delText>
        </w:r>
      </w:del>
    </w:p>
    <w:p w:rsidR="00555648" w:rsidRDefault="00D718F3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t>添加</w:t>
      </w:r>
      <w:r w:rsidR="009B3087">
        <w:rPr>
          <w:rFonts w:hint="eastAsia"/>
        </w:rPr>
        <w:t>生成在调用医嘱下达窗口时，保存时，已写入数据，但事务未提交</w:t>
      </w:r>
      <w:r w:rsidR="002D7CD7">
        <w:rPr>
          <w:rFonts w:hint="eastAsia"/>
        </w:rPr>
        <w:t>；</w:t>
      </w:r>
      <w:r w:rsidR="002C6D3E">
        <w:rPr>
          <w:rFonts w:hint="eastAsia"/>
        </w:rPr>
        <w:t>如果医嘱自动校对，校对的</w:t>
      </w:r>
      <w:r w:rsidR="002C6D3E">
        <w:rPr>
          <w:rFonts w:hint="eastAsia"/>
        </w:rPr>
        <w:t>SQL</w:t>
      </w:r>
      <w:r w:rsidR="002C6D3E">
        <w:rPr>
          <w:rFonts w:hint="eastAsia"/>
        </w:rPr>
        <w:t>并未执行，而是返回给</w:t>
      </w:r>
      <w:r w:rsidR="009B679F">
        <w:rPr>
          <w:rFonts w:hint="eastAsia"/>
        </w:rPr>
        <w:t>添加路径窗口，在保存时再执行；</w:t>
      </w:r>
    </w:p>
    <w:p w:rsidR="00555648" w:rsidRDefault="009B3087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t>返回</w:t>
      </w:r>
      <w:r w:rsidR="009B679F">
        <w:rPr>
          <w:rFonts w:hint="eastAsia"/>
        </w:rPr>
        <w:t>添加路径</w:t>
      </w:r>
      <w:r>
        <w:rPr>
          <w:rFonts w:hint="eastAsia"/>
        </w:rPr>
        <w:t>窗口后，可重新再次进入医嘱下达窗口中</w:t>
      </w:r>
      <w:r w:rsidR="002D7CD7">
        <w:rPr>
          <w:rFonts w:hint="eastAsia"/>
        </w:rPr>
        <w:t>，如果此时执行保存，则回退之前的事务，重新写数据，开始一个未提交的事务；</w:t>
      </w:r>
    </w:p>
    <w:p w:rsidR="00CE2760" w:rsidRDefault="002D54D8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t>如果返回后，改为了非医嘱的其它类的项目</w:t>
      </w:r>
      <w:r w:rsidR="00615167">
        <w:rPr>
          <w:rFonts w:hint="eastAsia"/>
        </w:rPr>
        <w:t>，或取消退出，保存时，回退之前的医嘱生成事务；</w:t>
      </w:r>
    </w:p>
    <w:p w:rsidR="0012448C" w:rsidRDefault="0012448C" w:rsidP="0056028A">
      <w:pPr>
        <w:pStyle w:val="a5"/>
        <w:numPr>
          <w:ilvl w:val="0"/>
          <w:numId w:val="8"/>
        </w:numPr>
        <w:ind w:leftChars="233" w:left="849" w:firstLineChars="0"/>
      </w:pPr>
      <w:r>
        <w:rPr>
          <w:rFonts w:hint="eastAsia"/>
        </w:rPr>
        <w:t>执行结果缺省</w:t>
      </w:r>
      <w:r w:rsidR="00FC4F2F">
        <w:rPr>
          <w:rFonts w:hint="eastAsia"/>
        </w:rPr>
        <w:t>初始为基本路径结果，允许删除。从</w:t>
      </w:r>
      <w:r w:rsidR="00FC4F2F">
        <w:t>”</w:t>
      </w:r>
      <w:r w:rsidR="00FC4F2F" w:rsidRPr="00FC4F2F">
        <w:rPr>
          <w:rFonts w:hint="eastAsia"/>
        </w:rPr>
        <w:t xml:space="preserve"> </w:t>
      </w:r>
      <w:r w:rsidR="00FC4F2F" w:rsidRPr="00FC4F2F">
        <w:rPr>
          <w:rFonts w:hint="eastAsia"/>
        </w:rPr>
        <w:t>路径常见结果</w:t>
      </w:r>
      <w:r w:rsidR="00FC4F2F">
        <w:t>”</w:t>
      </w:r>
      <w:r w:rsidR="00FC4F2F">
        <w:rPr>
          <w:rFonts w:hint="eastAsia"/>
        </w:rPr>
        <w:t>中选择的执行结果不允许修改“执行性质”，临时添加的才允许设置“执行性质”。</w:t>
      </w:r>
    </w:p>
    <w:p w:rsidR="002D459F" w:rsidRPr="00D43CD7" w:rsidRDefault="002D459F" w:rsidP="002D459F">
      <w:pPr>
        <w:pStyle w:val="a5"/>
        <w:ind w:left="849" w:firstLineChars="0" w:firstLine="0"/>
      </w:pPr>
    </w:p>
    <w:p w:rsidR="005D0EB3" w:rsidRDefault="005D0EB3" w:rsidP="004D1299">
      <w:pPr>
        <w:pStyle w:val="2"/>
        <w:numPr>
          <w:ilvl w:val="0"/>
          <w:numId w:val="2"/>
        </w:numPr>
      </w:pPr>
      <w:r>
        <w:rPr>
          <w:rFonts w:hint="eastAsia"/>
        </w:rPr>
        <w:t>路径执行</w:t>
      </w:r>
    </w:p>
    <w:p w:rsidR="00254FE7" w:rsidRDefault="00254FE7" w:rsidP="00FB5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凡是生成的项目，必须执行，存在未执行的项目时不允许后续操作（路径评估）；</w:t>
      </w:r>
    </w:p>
    <w:p w:rsidR="00FB5E64" w:rsidRDefault="001233ED" w:rsidP="00FB5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执行时检查，已执行的不能重复执行；要修改执行结果，只能取消执行后重新执行；</w:t>
      </w:r>
    </w:p>
    <w:p w:rsidR="00FB5E64" w:rsidRDefault="001233ED" w:rsidP="00FB5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根据项目定义的执行者和当前操作员的身份，控制该项目只能由医生或护士执行；</w:t>
      </w:r>
    </w:p>
    <w:p w:rsidR="001233ED" w:rsidRDefault="002D54A9" w:rsidP="00FB5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医嘱的执行和路径项目的执行是独立的，互不影响；</w:t>
      </w:r>
    </w:p>
    <w:p w:rsidR="00FB395D" w:rsidRDefault="00FB395D" w:rsidP="00FB5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批量执行时，缺省选中所有项目；</w:t>
      </w:r>
    </w:p>
    <w:p w:rsidR="00FB395D" w:rsidDel="00755B41" w:rsidRDefault="00AD5478" w:rsidP="00FB5E64">
      <w:pPr>
        <w:pStyle w:val="a5"/>
        <w:numPr>
          <w:ilvl w:val="0"/>
          <w:numId w:val="9"/>
        </w:numPr>
        <w:ind w:firstLineChars="0"/>
        <w:rPr>
          <w:del w:id="176" w:author="yonker" w:date="2010-08-07T23:28:00Z"/>
        </w:rPr>
      </w:pPr>
      <w:del w:id="177" w:author="yonker" w:date="2010-08-07T23:28:00Z">
        <w:r w:rsidDel="00755B41">
          <w:rPr>
            <w:rFonts w:hint="eastAsia"/>
          </w:rPr>
          <w:delText>批量执行时，</w:delText>
        </w:r>
        <w:r w:rsidR="00FB395D" w:rsidDel="00755B41">
          <w:rPr>
            <w:rFonts w:hint="eastAsia"/>
          </w:rPr>
          <w:delText>如果</w:delText>
        </w:r>
        <w:r w:rsidR="00FB395D" w:rsidRPr="00FB395D" w:rsidDel="00755B41">
          <w:rPr>
            <w:rFonts w:hint="eastAsia"/>
          </w:rPr>
          <w:delText>当前日期是本阶段的最后一天</w:delText>
        </w:r>
        <w:r w:rsidR="001818E1" w:rsidDel="00755B41">
          <w:rPr>
            <w:rFonts w:hint="eastAsia"/>
          </w:rPr>
          <w:delText>，</w:delText>
        </w:r>
        <w:r w:rsidR="00A52978" w:rsidDel="00755B41">
          <w:rPr>
            <w:rFonts w:hint="eastAsia"/>
          </w:rPr>
          <w:delText>对于长嘱项目，</w:delText>
        </w:r>
        <w:r w:rsidR="001818E1" w:rsidRPr="001818E1" w:rsidDel="00755B41">
          <w:rPr>
            <w:rFonts w:hint="eastAsia"/>
          </w:rPr>
          <w:delText>没有后续阶段或后续阶段没有这些长期医嘱的执行项目</w:delText>
        </w:r>
        <w:r w:rsidR="00A52978" w:rsidDel="00755B41">
          <w:rPr>
            <w:rFonts w:hint="eastAsia"/>
          </w:rPr>
          <w:delText>，则要停止这些长嘱</w:delText>
        </w:r>
        <w:r w:rsidR="00A52978" w:rsidDel="00755B41">
          <w:rPr>
            <w:rFonts w:hint="eastAsia"/>
          </w:rPr>
          <w:delText>(</w:delText>
        </w:r>
        <w:r w:rsidR="00A52978" w:rsidDel="00755B41">
          <w:rPr>
            <w:rFonts w:hint="eastAsia"/>
          </w:rPr>
          <w:delText>弹出医嘱停止窗口</w:delText>
        </w:r>
        <w:r w:rsidR="00A52978" w:rsidDel="00755B41">
          <w:rPr>
            <w:rFonts w:hint="eastAsia"/>
          </w:rPr>
          <w:delText>)</w:delText>
        </w:r>
        <w:r w:rsidR="00EB2A12" w:rsidDel="00755B41">
          <w:rPr>
            <w:rFonts w:hint="eastAsia"/>
          </w:rPr>
          <w:delText>；</w:delText>
        </w:r>
      </w:del>
    </w:p>
    <w:p w:rsidR="00812B18" w:rsidDel="00755B41" w:rsidRDefault="00812B18" w:rsidP="00812B18">
      <w:pPr>
        <w:pStyle w:val="a5"/>
        <w:ind w:left="780" w:firstLineChars="0" w:firstLine="0"/>
        <w:rPr>
          <w:del w:id="178" w:author="yonker" w:date="2010-08-07T23:28:00Z"/>
        </w:rPr>
      </w:pPr>
      <w:del w:id="179" w:author="yonker" w:date="2010-08-07T23:28:00Z">
        <w:r w:rsidDel="00755B41">
          <w:rPr>
            <w:rFonts w:hint="eastAsia"/>
          </w:rPr>
          <w:delText>检查</w:delText>
        </w:r>
        <w:r w:rsidR="008B6207" w:rsidDel="00755B41">
          <w:rPr>
            <w:rFonts w:hint="eastAsia"/>
          </w:rPr>
          <w:delText>到有需要停止医嘱的项目时，保存之前检查</w:delText>
        </w:r>
        <w:r w:rsidDel="00755B41">
          <w:rPr>
            <w:rFonts w:hint="eastAsia"/>
          </w:rPr>
          <w:delText>，如果没有“</w:delText>
        </w:r>
        <w:r w:rsidRPr="00812B18" w:rsidDel="00755B41">
          <w:rPr>
            <w:rFonts w:hint="eastAsia"/>
          </w:rPr>
          <w:delText>医嘱停止</w:delText>
        </w:r>
        <w:r w:rsidDel="00755B41">
          <w:rPr>
            <w:rFonts w:hint="eastAsia"/>
          </w:rPr>
          <w:delText>”的权限</w:delText>
        </w:r>
        <w:r w:rsidR="008B6207" w:rsidDel="00755B41">
          <w:rPr>
            <w:rFonts w:hint="eastAsia"/>
          </w:rPr>
          <w:delText>则提示并禁止</w:delText>
        </w:r>
        <w:r w:rsidDel="00755B41">
          <w:rPr>
            <w:rFonts w:hint="eastAsia"/>
          </w:rPr>
          <w:delText>批量执行；</w:delText>
        </w:r>
      </w:del>
    </w:p>
    <w:p w:rsidR="00AD5478" w:rsidDel="00755B41" w:rsidRDefault="00AD5478" w:rsidP="00AD5478">
      <w:pPr>
        <w:pStyle w:val="a5"/>
        <w:ind w:left="780" w:firstLineChars="0" w:firstLine="0"/>
        <w:rPr>
          <w:del w:id="180" w:author="yonker" w:date="2010-08-07T23:28:00Z"/>
        </w:rPr>
      </w:pPr>
      <w:del w:id="181" w:author="yonker" w:date="2010-08-07T23:28:00Z">
        <w:r w:rsidDel="00755B41">
          <w:rPr>
            <w:rFonts w:hint="eastAsia"/>
          </w:rPr>
          <w:delText>单个执行时，不做上述检查；</w:delText>
        </w:r>
      </w:del>
    </w:p>
    <w:p w:rsidR="00EB2A12" w:rsidRDefault="003F6249" w:rsidP="00FB5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没有进行阶段评估之前，允许</w:t>
      </w:r>
      <w:r w:rsidR="00EB2A12">
        <w:rPr>
          <w:rFonts w:hint="eastAsia"/>
        </w:rPr>
        <w:t>取消项目</w:t>
      </w:r>
      <w:r>
        <w:rPr>
          <w:rFonts w:hint="eastAsia"/>
        </w:rPr>
        <w:t>的执行；</w:t>
      </w:r>
    </w:p>
    <w:p w:rsidR="006D09E2" w:rsidRDefault="00971740">
      <w:pPr>
        <w:pStyle w:val="a5"/>
        <w:numPr>
          <w:ilvl w:val="0"/>
          <w:numId w:val="9"/>
        </w:numPr>
        <w:ind w:firstLineChars="0"/>
        <w:rPr>
          <w:ins w:id="182" w:author="yonker" w:date="2010-08-19T10:49:00Z"/>
        </w:rPr>
      </w:pPr>
      <w:r>
        <w:rPr>
          <w:rFonts w:hint="eastAsia"/>
        </w:rPr>
        <w:t>批量取消执行时，弹出窗口允许选择要取消的项目；</w:t>
      </w:r>
    </w:p>
    <w:p w:rsidR="006D09E2" w:rsidRDefault="00AD613A">
      <w:pPr>
        <w:pStyle w:val="a5"/>
        <w:numPr>
          <w:ilvl w:val="0"/>
          <w:numId w:val="9"/>
        </w:numPr>
        <w:ind w:firstLineChars="0"/>
        <w:rPr>
          <w:del w:id="183" w:author="yonker" w:date="2010-08-19T10:50:00Z"/>
        </w:rPr>
      </w:pPr>
      <w:ins w:id="184" w:author="yonker" w:date="2010-08-19T10:49:00Z">
        <w:r>
          <w:rPr>
            <w:rFonts w:hint="eastAsia"/>
          </w:rPr>
          <w:t>如果是选择生成的医嘱类路径项目，生成时没有选择任何医嘱，</w:t>
        </w:r>
      </w:ins>
    </w:p>
    <w:p w:rsidR="00AA3010" w:rsidRDefault="009A38A8" w:rsidP="00AA3010">
      <w:pPr>
        <w:pStyle w:val="a5"/>
        <w:numPr>
          <w:ilvl w:val="0"/>
          <w:numId w:val="9"/>
        </w:numPr>
        <w:ind w:firstLineChars="0"/>
        <w:rPr>
          <w:ins w:id="185" w:author="yonker" w:date="2010-08-19T10:50:00Z"/>
        </w:rPr>
        <w:pPrChange w:id="186" w:author="yonker" w:date="2010-08-19T10:53:00Z">
          <w:pPr>
            <w:pStyle w:val="a8"/>
            <w:numPr>
              <w:numId w:val="9"/>
            </w:numPr>
            <w:ind w:left="780" w:hanging="360"/>
          </w:pPr>
        </w:pPrChange>
      </w:pPr>
      <w:ins w:id="187" w:author="yonker" w:date="2010-08-19T10:50:00Z">
        <w:r w:rsidRPr="009A38A8">
          <w:t>可选的路径执行结果中不显示性质为</w:t>
        </w:r>
        <w:r w:rsidR="006D09E2" w:rsidRPr="006D09E2">
          <w:t>“</w:t>
        </w:r>
        <w:r w:rsidR="00C13182" w:rsidRPr="00C13182">
          <w:t>已经执行</w:t>
        </w:r>
        <w:r w:rsidR="00D964AD" w:rsidRPr="00D964AD">
          <w:t>”</w:t>
        </w:r>
        <w:r w:rsidR="00C62F4D" w:rsidRPr="00C62F4D">
          <w:t>的记录。</w:t>
        </w:r>
      </w:ins>
      <w:ins w:id="188" w:author="yonker" w:date="2010-08-19T10:53:00Z">
        <w:r w:rsidR="009449EF">
          <w:rPr>
            <w:rFonts w:hint="eastAsia"/>
          </w:rPr>
          <w:br/>
        </w:r>
      </w:ins>
      <w:ins w:id="189" w:author="yonker" w:date="2010-08-19T10:50:00Z">
        <w:r w:rsidRPr="009A38A8">
          <w:t>并且，如果缺省执行结果是</w:t>
        </w:r>
        <w:r w:rsidR="006D09E2" w:rsidRPr="006D09E2">
          <w:t>“</w:t>
        </w:r>
        <w:r w:rsidR="00C13182" w:rsidRPr="00C13182">
          <w:t>已经执行</w:t>
        </w:r>
        <w:r w:rsidR="00D964AD" w:rsidRPr="00D964AD">
          <w:t>”</w:t>
        </w:r>
        <w:r w:rsidR="00C62F4D" w:rsidRPr="00C62F4D">
          <w:t>性质的结果时，缺省值设置为空。</w:t>
        </w:r>
      </w:ins>
      <w:ins w:id="190" w:author="yonker" w:date="2010-08-19T10:54:00Z">
        <w:r w:rsidR="009449EF">
          <w:rPr>
            <w:rFonts w:hint="eastAsia"/>
          </w:rPr>
          <w:br/>
        </w:r>
      </w:ins>
      <w:ins w:id="191" w:author="yonker" w:date="2010-08-19T10:50:00Z">
        <w:r w:rsidRPr="009A38A8">
          <w:t>保存时检查，如果有可选结果但未选择任何一个时，提示并定位到该行。</w:t>
        </w:r>
      </w:ins>
    </w:p>
    <w:p w:rsidR="002D459F" w:rsidRPr="00AD613A" w:rsidRDefault="002D459F" w:rsidP="002D459F">
      <w:pPr>
        <w:pStyle w:val="a5"/>
        <w:ind w:left="780" w:firstLineChars="0" w:firstLine="0"/>
      </w:pPr>
    </w:p>
    <w:p w:rsidR="005D0EB3" w:rsidRDefault="005D0EB3" w:rsidP="004D1299">
      <w:pPr>
        <w:pStyle w:val="2"/>
        <w:numPr>
          <w:ilvl w:val="0"/>
          <w:numId w:val="2"/>
        </w:numPr>
      </w:pPr>
      <w:r>
        <w:rPr>
          <w:rFonts w:hint="eastAsia"/>
        </w:rPr>
        <w:t>路径评估</w:t>
      </w:r>
    </w:p>
    <w:p w:rsidR="00A84572" w:rsidRDefault="003A4FDA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必须所有项目都执行完后才能进行评估操作；</w:t>
      </w:r>
    </w:p>
    <w:p w:rsidR="003A4FDA" w:rsidRDefault="003A4FDA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评估操作每天执行（</w:t>
      </w:r>
      <w:r w:rsidR="00024F29">
        <w:rPr>
          <w:rFonts w:hint="eastAsia"/>
        </w:rPr>
        <w:t>针对每批生成</w:t>
      </w:r>
      <w:r>
        <w:rPr>
          <w:rFonts w:hint="eastAsia"/>
        </w:rPr>
        <w:t>）；</w:t>
      </w:r>
    </w:p>
    <w:p w:rsidR="00024F29" w:rsidRDefault="00145BA8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评估窗口，如果当前阶段没有定义评估指标，则不显示评估指标表格；</w:t>
      </w:r>
    </w:p>
    <w:p w:rsidR="007051E0" w:rsidRDefault="00145BA8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根据定义评估条件（指标结果和项目执行结果）确定缺省的总体结果，全部条件满足时，缺省为变异；</w:t>
      </w:r>
    </w:p>
    <w:p w:rsidR="00145BA8" w:rsidRDefault="00145BA8" w:rsidP="007051E0">
      <w:pPr>
        <w:pStyle w:val="a5"/>
        <w:ind w:left="780" w:firstLineChars="0" w:firstLine="0"/>
      </w:pPr>
      <w:r>
        <w:rPr>
          <w:rFonts w:hint="eastAsia"/>
        </w:rPr>
        <w:t>变异时下方显示评估说明表格</w:t>
      </w:r>
      <w:r w:rsidR="00EB0554">
        <w:rPr>
          <w:rFonts w:hint="eastAsia"/>
        </w:rPr>
        <w:t>，评估说明可以从字典“</w:t>
      </w:r>
      <w:r w:rsidR="00FC61FE">
        <w:rPr>
          <w:rFonts w:hint="eastAsia"/>
        </w:rPr>
        <w:t>变异常见原因</w:t>
      </w:r>
      <w:r w:rsidR="00EB0554">
        <w:rPr>
          <w:rFonts w:hint="eastAsia"/>
        </w:rPr>
        <w:t>”中选择</w:t>
      </w:r>
      <w:r w:rsidR="00784114">
        <w:rPr>
          <w:rFonts w:hint="eastAsia"/>
        </w:rPr>
        <w:t>，</w:t>
      </w:r>
      <w:r w:rsidR="00B15A8D">
        <w:rPr>
          <w:rFonts w:hint="eastAsia"/>
        </w:rPr>
        <w:t>变异时</w:t>
      </w:r>
      <w:r w:rsidR="00A17F51">
        <w:rPr>
          <w:rFonts w:hint="eastAsia"/>
        </w:rPr>
        <w:t>，设置了路径项目为评估条件的，变异原因</w:t>
      </w:r>
      <w:r w:rsidR="00784114">
        <w:rPr>
          <w:rFonts w:hint="eastAsia"/>
        </w:rPr>
        <w:t>缺省为项目</w:t>
      </w:r>
      <w:r w:rsidR="00A17F51">
        <w:rPr>
          <w:rFonts w:hint="eastAsia"/>
        </w:rPr>
        <w:t>名称</w:t>
      </w:r>
      <w:r w:rsidR="00A17F51">
        <w:rPr>
          <w:rFonts w:hint="eastAsia"/>
        </w:rPr>
        <w:t>+</w:t>
      </w:r>
      <w:r w:rsidR="00784114">
        <w:rPr>
          <w:rFonts w:hint="eastAsia"/>
        </w:rPr>
        <w:t>执行结果</w:t>
      </w:r>
      <w:r w:rsidR="00EB0554">
        <w:rPr>
          <w:rFonts w:hint="eastAsia"/>
        </w:rPr>
        <w:t>；</w:t>
      </w:r>
    </w:p>
    <w:p w:rsidR="007051E0" w:rsidRPr="007051E0" w:rsidRDefault="007051E0" w:rsidP="007051E0">
      <w:pPr>
        <w:pStyle w:val="a5"/>
        <w:ind w:left="780" w:firstLineChars="0" w:firstLine="0"/>
      </w:pPr>
      <w:r>
        <w:rPr>
          <w:rFonts w:hint="eastAsia"/>
        </w:rPr>
        <w:t>总体结果为正常时，只需填写一个总体说明即可；</w:t>
      </w:r>
    </w:p>
    <w:p w:rsidR="00EB0554" w:rsidRDefault="00EB0554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评估人缺省为当前操作员，允许输入多个评估人；</w:t>
      </w:r>
    </w:p>
    <w:p w:rsidR="00EB0554" w:rsidRDefault="00EB0554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点击评估费用，对当前天数的后续每一天计算即将发生的费用，并显示当前住院的费用余额和预交余额（与费用查询中的相同，如果是医保病人，费用余额要排开医保预结算的费用）</w:t>
      </w:r>
      <w:r w:rsidR="00935151">
        <w:rPr>
          <w:rFonts w:hint="eastAsia"/>
        </w:rPr>
        <w:t>；</w:t>
      </w:r>
    </w:p>
    <w:p w:rsidR="006E0BD1" w:rsidRDefault="006E0BD1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评估结果</w:t>
      </w:r>
      <w:r w:rsidR="00AA0192">
        <w:rPr>
          <w:rFonts w:hint="eastAsia"/>
        </w:rPr>
        <w:t>可选择正常，变异继续，变异结束，选择</w:t>
      </w:r>
      <w:r>
        <w:rPr>
          <w:rFonts w:hint="eastAsia"/>
        </w:rPr>
        <w:t>变异</w:t>
      </w:r>
      <w:r w:rsidR="00AA0192">
        <w:rPr>
          <w:rFonts w:hint="eastAsia"/>
        </w:rPr>
        <w:t>结束</w:t>
      </w:r>
      <w:r>
        <w:rPr>
          <w:rFonts w:hint="eastAsia"/>
        </w:rPr>
        <w:t>时，自动结束路径；</w:t>
      </w:r>
    </w:p>
    <w:p w:rsidR="00935151" w:rsidRDefault="00935151" w:rsidP="003A4FDA">
      <w:pPr>
        <w:pStyle w:val="a5"/>
        <w:numPr>
          <w:ilvl w:val="0"/>
          <w:numId w:val="10"/>
        </w:numPr>
        <w:ind w:firstLineChars="0"/>
      </w:pPr>
      <w:r w:rsidRPr="00935151">
        <w:rPr>
          <w:rFonts w:hint="eastAsia"/>
        </w:rPr>
        <w:lastRenderedPageBreak/>
        <w:t>当天是最后一个阶段的最后一天，则评估完成后自动结束路径</w:t>
      </w:r>
      <w:r w:rsidR="006E0BD1">
        <w:rPr>
          <w:rFonts w:hint="eastAsia"/>
        </w:rPr>
        <w:t>；</w:t>
      </w:r>
    </w:p>
    <w:p w:rsidR="00C220ED" w:rsidRDefault="00C220ED" w:rsidP="003A4FD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在下次的路径项目未生成之前，允许</w:t>
      </w:r>
      <w:r w:rsidR="004771DD">
        <w:rPr>
          <w:rFonts w:hint="eastAsia"/>
        </w:rPr>
        <w:t>修改和取消评估；</w:t>
      </w:r>
    </w:p>
    <w:p w:rsidR="0030690A" w:rsidRPr="00A84572" w:rsidRDefault="0030690A" w:rsidP="0030690A">
      <w:pPr>
        <w:pStyle w:val="a5"/>
        <w:ind w:left="780" w:firstLineChars="0" w:firstLine="0"/>
      </w:pPr>
    </w:p>
    <w:p w:rsidR="005D0EB3" w:rsidRDefault="005D0EB3" w:rsidP="004D1299">
      <w:pPr>
        <w:pStyle w:val="2"/>
        <w:numPr>
          <w:ilvl w:val="0"/>
          <w:numId w:val="2"/>
        </w:numPr>
      </w:pPr>
      <w:r>
        <w:rPr>
          <w:rFonts w:hint="eastAsia"/>
        </w:rPr>
        <w:t>路径结束</w:t>
      </w:r>
    </w:p>
    <w:p w:rsidR="00BE3ECF" w:rsidRDefault="003A0A51" w:rsidP="003A0A5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当前是最后一个阶段时，允许执行结束路径（正常结束）；</w:t>
      </w:r>
    </w:p>
    <w:p w:rsidR="003A0A51" w:rsidRDefault="00354207" w:rsidP="003A0A51">
      <w:pPr>
        <w:pStyle w:val="a5"/>
        <w:numPr>
          <w:ilvl w:val="0"/>
          <w:numId w:val="11"/>
        </w:numPr>
        <w:ind w:firstLineChars="0"/>
      </w:pPr>
      <w:r w:rsidRPr="00354207">
        <w:rPr>
          <w:rFonts w:hint="eastAsia"/>
        </w:rPr>
        <w:t>当前路径是变异后自动结束的，取消后变异评估结果将同时删除，并且取消评估</w:t>
      </w:r>
      <w:r>
        <w:rPr>
          <w:rFonts w:hint="eastAsia"/>
        </w:rPr>
        <w:t>；</w:t>
      </w:r>
    </w:p>
    <w:sectPr w:rsidR="003A0A51" w:rsidSect="0018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6B" w:rsidRDefault="0032016B" w:rsidP="00BE3ECF">
      <w:r>
        <w:separator/>
      </w:r>
    </w:p>
  </w:endnote>
  <w:endnote w:type="continuationSeparator" w:id="1">
    <w:p w:rsidR="0032016B" w:rsidRDefault="0032016B" w:rsidP="00BE3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6B" w:rsidRDefault="0032016B" w:rsidP="00BE3ECF">
      <w:r>
        <w:separator/>
      </w:r>
    </w:p>
  </w:footnote>
  <w:footnote w:type="continuationSeparator" w:id="1">
    <w:p w:rsidR="0032016B" w:rsidRDefault="0032016B" w:rsidP="00BE3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1C5C"/>
    <w:multiLevelType w:val="hybridMultilevel"/>
    <w:tmpl w:val="A072A69A"/>
    <w:lvl w:ilvl="0" w:tplc="CD5CEDC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4540294"/>
    <w:multiLevelType w:val="hybridMultilevel"/>
    <w:tmpl w:val="93AE0F70"/>
    <w:lvl w:ilvl="0" w:tplc="9EB65A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B43C5"/>
    <w:multiLevelType w:val="hybridMultilevel"/>
    <w:tmpl w:val="4A5E7B9A"/>
    <w:lvl w:ilvl="0" w:tplc="9EB65A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A978E6"/>
    <w:multiLevelType w:val="hybridMultilevel"/>
    <w:tmpl w:val="EC484A98"/>
    <w:lvl w:ilvl="0" w:tplc="1E981C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0B0521"/>
    <w:multiLevelType w:val="hybridMultilevel"/>
    <w:tmpl w:val="A21C7716"/>
    <w:lvl w:ilvl="0" w:tplc="53B494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43290C"/>
    <w:multiLevelType w:val="hybridMultilevel"/>
    <w:tmpl w:val="FE324B3E"/>
    <w:lvl w:ilvl="0" w:tplc="B73856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362D7B"/>
    <w:multiLevelType w:val="hybridMultilevel"/>
    <w:tmpl w:val="DE0CF6C2"/>
    <w:lvl w:ilvl="0" w:tplc="AF96935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DE34407"/>
    <w:multiLevelType w:val="hybridMultilevel"/>
    <w:tmpl w:val="83DACDB0"/>
    <w:lvl w:ilvl="0" w:tplc="6E5E7C4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D04276"/>
    <w:multiLevelType w:val="hybridMultilevel"/>
    <w:tmpl w:val="8C425496"/>
    <w:lvl w:ilvl="0" w:tplc="99746CBA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1056D7F"/>
    <w:multiLevelType w:val="hybridMultilevel"/>
    <w:tmpl w:val="86B8C738"/>
    <w:lvl w:ilvl="0" w:tplc="4C4EDB9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0EE3D03"/>
    <w:multiLevelType w:val="hybridMultilevel"/>
    <w:tmpl w:val="BA921DEC"/>
    <w:lvl w:ilvl="0" w:tplc="01CAF96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5EA50E4"/>
    <w:multiLevelType w:val="hybridMultilevel"/>
    <w:tmpl w:val="1FEE4D1A"/>
    <w:lvl w:ilvl="0" w:tplc="EE9C7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B7452AD"/>
    <w:multiLevelType w:val="hybridMultilevel"/>
    <w:tmpl w:val="6110FDDA"/>
    <w:lvl w:ilvl="0" w:tplc="B7304E7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5C2629"/>
    <w:multiLevelType w:val="hybridMultilevel"/>
    <w:tmpl w:val="54909B9A"/>
    <w:lvl w:ilvl="0" w:tplc="5E14AA06">
      <w:start w:val="1"/>
      <w:numFmt w:val="lowerLetter"/>
      <w:lvlText w:val="%1．"/>
      <w:lvlJc w:val="left"/>
      <w:pPr>
        <w:ind w:left="19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7FBA5FFF"/>
    <w:multiLevelType w:val="hybridMultilevel"/>
    <w:tmpl w:val="E014E690"/>
    <w:lvl w:ilvl="0" w:tplc="9A1A3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3"/>
  </w:num>
  <w:num w:numId="11">
    <w:abstractNumId w:val="12"/>
  </w:num>
  <w:num w:numId="12">
    <w:abstractNumId w:val="13"/>
  </w:num>
  <w:num w:numId="13">
    <w:abstractNumId w:val="0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ECF"/>
    <w:rsid w:val="00001D51"/>
    <w:rsid w:val="00011668"/>
    <w:rsid w:val="00013A1B"/>
    <w:rsid w:val="000144AC"/>
    <w:rsid w:val="00015CE8"/>
    <w:rsid w:val="000201AD"/>
    <w:rsid w:val="0002085C"/>
    <w:rsid w:val="00021046"/>
    <w:rsid w:val="00021B75"/>
    <w:rsid w:val="00024F29"/>
    <w:rsid w:val="0003334A"/>
    <w:rsid w:val="00034840"/>
    <w:rsid w:val="000404AA"/>
    <w:rsid w:val="00041495"/>
    <w:rsid w:val="00044E16"/>
    <w:rsid w:val="00053DCA"/>
    <w:rsid w:val="0006084C"/>
    <w:rsid w:val="000613A8"/>
    <w:rsid w:val="00062771"/>
    <w:rsid w:val="00067945"/>
    <w:rsid w:val="00070056"/>
    <w:rsid w:val="00071993"/>
    <w:rsid w:val="00076937"/>
    <w:rsid w:val="000771EE"/>
    <w:rsid w:val="00081F91"/>
    <w:rsid w:val="000876CA"/>
    <w:rsid w:val="00096DC1"/>
    <w:rsid w:val="000A28A4"/>
    <w:rsid w:val="000C3976"/>
    <w:rsid w:val="000D4572"/>
    <w:rsid w:val="000D6253"/>
    <w:rsid w:val="000E04BB"/>
    <w:rsid w:val="000E3062"/>
    <w:rsid w:val="000E65CB"/>
    <w:rsid w:val="000E7D0F"/>
    <w:rsid w:val="00101DD8"/>
    <w:rsid w:val="001073AB"/>
    <w:rsid w:val="00110C36"/>
    <w:rsid w:val="001152FD"/>
    <w:rsid w:val="001218A1"/>
    <w:rsid w:val="001233ED"/>
    <w:rsid w:val="0012448C"/>
    <w:rsid w:val="001247EA"/>
    <w:rsid w:val="001250D1"/>
    <w:rsid w:val="001262B1"/>
    <w:rsid w:val="00126911"/>
    <w:rsid w:val="00131708"/>
    <w:rsid w:val="00133275"/>
    <w:rsid w:val="00135CF3"/>
    <w:rsid w:val="00145BA8"/>
    <w:rsid w:val="00146526"/>
    <w:rsid w:val="0015357D"/>
    <w:rsid w:val="001663B3"/>
    <w:rsid w:val="00166691"/>
    <w:rsid w:val="0016771E"/>
    <w:rsid w:val="001818E1"/>
    <w:rsid w:val="00183D17"/>
    <w:rsid w:val="001917D2"/>
    <w:rsid w:val="001A7144"/>
    <w:rsid w:val="001B5BC7"/>
    <w:rsid w:val="001C0EF5"/>
    <w:rsid w:val="001C3782"/>
    <w:rsid w:val="001C49C6"/>
    <w:rsid w:val="001C71A7"/>
    <w:rsid w:val="001C7BB1"/>
    <w:rsid w:val="001D1CFC"/>
    <w:rsid w:val="001E1E29"/>
    <w:rsid w:val="001E213A"/>
    <w:rsid w:val="001E33C3"/>
    <w:rsid w:val="001E4591"/>
    <w:rsid w:val="001E6ACE"/>
    <w:rsid w:val="001E7BB1"/>
    <w:rsid w:val="001F52CB"/>
    <w:rsid w:val="001F5375"/>
    <w:rsid w:val="001F66A8"/>
    <w:rsid w:val="001F746C"/>
    <w:rsid w:val="0020089D"/>
    <w:rsid w:val="00202926"/>
    <w:rsid w:val="00206DB1"/>
    <w:rsid w:val="0022102A"/>
    <w:rsid w:val="002213B4"/>
    <w:rsid w:val="002221DD"/>
    <w:rsid w:val="00224F91"/>
    <w:rsid w:val="00225ADD"/>
    <w:rsid w:val="002304FC"/>
    <w:rsid w:val="00233D6E"/>
    <w:rsid w:val="00234ADF"/>
    <w:rsid w:val="00250DC0"/>
    <w:rsid w:val="00254FE7"/>
    <w:rsid w:val="002569D5"/>
    <w:rsid w:val="00261B16"/>
    <w:rsid w:val="002627F0"/>
    <w:rsid w:val="00265B9C"/>
    <w:rsid w:val="002700EB"/>
    <w:rsid w:val="0027426D"/>
    <w:rsid w:val="00276918"/>
    <w:rsid w:val="00276AAB"/>
    <w:rsid w:val="0028258F"/>
    <w:rsid w:val="00284F8C"/>
    <w:rsid w:val="002930D4"/>
    <w:rsid w:val="00293585"/>
    <w:rsid w:val="00293C53"/>
    <w:rsid w:val="002A06F6"/>
    <w:rsid w:val="002A0CA3"/>
    <w:rsid w:val="002A3031"/>
    <w:rsid w:val="002A7476"/>
    <w:rsid w:val="002B0907"/>
    <w:rsid w:val="002C0213"/>
    <w:rsid w:val="002C0B4F"/>
    <w:rsid w:val="002C2AC7"/>
    <w:rsid w:val="002C6D3E"/>
    <w:rsid w:val="002D2E56"/>
    <w:rsid w:val="002D459F"/>
    <w:rsid w:val="002D54A9"/>
    <w:rsid w:val="002D54D8"/>
    <w:rsid w:val="002D7778"/>
    <w:rsid w:val="002D7CD7"/>
    <w:rsid w:val="002E1306"/>
    <w:rsid w:val="002E283D"/>
    <w:rsid w:val="002E3963"/>
    <w:rsid w:val="002F012F"/>
    <w:rsid w:val="002F1D29"/>
    <w:rsid w:val="002F4342"/>
    <w:rsid w:val="002F445E"/>
    <w:rsid w:val="002F67D3"/>
    <w:rsid w:val="0030690A"/>
    <w:rsid w:val="00310E11"/>
    <w:rsid w:val="00314AAC"/>
    <w:rsid w:val="003166E8"/>
    <w:rsid w:val="0032016B"/>
    <w:rsid w:val="00323083"/>
    <w:rsid w:val="00330565"/>
    <w:rsid w:val="00332536"/>
    <w:rsid w:val="00351AA8"/>
    <w:rsid w:val="00354207"/>
    <w:rsid w:val="003623CC"/>
    <w:rsid w:val="003640A3"/>
    <w:rsid w:val="003649A9"/>
    <w:rsid w:val="00372109"/>
    <w:rsid w:val="00374B2E"/>
    <w:rsid w:val="00390636"/>
    <w:rsid w:val="00390C83"/>
    <w:rsid w:val="003A0A51"/>
    <w:rsid w:val="003A4FDA"/>
    <w:rsid w:val="003C1802"/>
    <w:rsid w:val="003C41F9"/>
    <w:rsid w:val="003C606C"/>
    <w:rsid w:val="003D1D42"/>
    <w:rsid w:val="003D6B82"/>
    <w:rsid w:val="003E1509"/>
    <w:rsid w:val="003E5B7E"/>
    <w:rsid w:val="003F0449"/>
    <w:rsid w:val="003F6249"/>
    <w:rsid w:val="00401D33"/>
    <w:rsid w:val="004155A2"/>
    <w:rsid w:val="00431C4C"/>
    <w:rsid w:val="00434164"/>
    <w:rsid w:val="004361BC"/>
    <w:rsid w:val="00442F4B"/>
    <w:rsid w:val="0045030D"/>
    <w:rsid w:val="00451889"/>
    <w:rsid w:val="00452E8F"/>
    <w:rsid w:val="004771DD"/>
    <w:rsid w:val="00477F84"/>
    <w:rsid w:val="004825D2"/>
    <w:rsid w:val="0049083A"/>
    <w:rsid w:val="004A0829"/>
    <w:rsid w:val="004A5356"/>
    <w:rsid w:val="004B42E4"/>
    <w:rsid w:val="004B4907"/>
    <w:rsid w:val="004B4AF9"/>
    <w:rsid w:val="004C25A6"/>
    <w:rsid w:val="004C570A"/>
    <w:rsid w:val="004D1299"/>
    <w:rsid w:val="004D6442"/>
    <w:rsid w:val="004D64FD"/>
    <w:rsid w:val="004E05BF"/>
    <w:rsid w:val="004E3333"/>
    <w:rsid w:val="004F2268"/>
    <w:rsid w:val="004F78F5"/>
    <w:rsid w:val="005041F0"/>
    <w:rsid w:val="00513E90"/>
    <w:rsid w:val="005141E6"/>
    <w:rsid w:val="00514D3A"/>
    <w:rsid w:val="0051585D"/>
    <w:rsid w:val="005225F4"/>
    <w:rsid w:val="00522988"/>
    <w:rsid w:val="0052556B"/>
    <w:rsid w:val="005361A3"/>
    <w:rsid w:val="00545F54"/>
    <w:rsid w:val="00555648"/>
    <w:rsid w:val="0056028A"/>
    <w:rsid w:val="0057469B"/>
    <w:rsid w:val="00581A5E"/>
    <w:rsid w:val="00584838"/>
    <w:rsid w:val="00592BB7"/>
    <w:rsid w:val="005949B5"/>
    <w:rsid w:val="00596007"/>
    <w:rsid w:val="0059609D"/>
    <w:rsid w:val="005974ED"/>
    <w:rsid w:val="005978B8"/>
    <w:rsid w:val="005C2054"/>
    <w:rsid w:val="005C497D"/>
    <w:rsid w:val="005C4D1F"/>
    <w:rsid w:val="005D0EB3"/>
    <w:rsid w:val="005D459F"/>
    <w:rsid w:val="005F314E"/>
    <w:rsid w:val="005F6DF9"/>
    <w:rsid w:val="0061086C"/>
    <w:rsid w:val="00610E77"/>
    <w:rsid w:val="00615167"/>
    <w:rsid w:val="0062163C"/>
    <w:rsid w:val="006238BA"/>
    <w:rsid w:val="00626846"/>
    <w:rsid w:val="00632AD2"/>
    <w:rsid w:val="00644650"/>
    <w:rsid w:val="0066204F"/>
    <w:rsid w:val="00670A72"/>
    <w:rsid w:val="00671E83"/>
    <w:rsid w:val="0067745B"/>
    <w:rsid w:val="006801BD"/>
    <w:rsid w:val="00681DD9"/>
    <w:rsid w:val="006841E0"/>
    <w:rsid w:val="006974F2"/>
    <w:rsid w:val="006A4B5D"/>
    <w:rsid w:val="006A73B5"/>
    <w:rsid w:val="006A7403"/>
    <w:rsid w:val="006B095D"/>
    <w:rsid w:val="006C11A5"/>
    <w:rsid w:val="006C43B2"/>
    <w:rsid w:val="006D04D8"/>
    <w:rsid w:val="006D09E2"/>
    <w:rsid w:val="006D6629"/>
    <w:rsid w:val="006E0BD1"/>
    <w:rsid w:val="006E5538"/>
    <w:rsid w:val="006E6734"/>
    <w:rsid w:val="006F009B"/>
    <w:rsid w:val="006F044E"/>
    <w:rsid w:val="006F2543"/>
    <w:rsid w:val="00702A88"/>
    <w:rsid w:val="007051E0"/>
    <w:rsid w:val="00712FDB"/>
    <w:rsid w:val="00720EEA"/>
    <w:rsid w:val="007321D2"/>
    <w:rsid w:val="00734F0A"/>
    <w:rsid w:val="00742380"/>
    <w:rsid w:val="00743597"/>
    <w:rsid w:val="00744361"/>
    <w:rsid w:val="007456AF"/>
    <w:rsid w:val="00752B25"/>
    <w:rsid w:val="00755B41"/>
    <w:rsid w:val="007735A1"/>
    <w:rsid w:val="00777CF0"/>
    <w:rsid w:val="00784114"/>
    <w:rsid w:val="0078600E"/>
    <w:rsid w:val="00786CC1"/>
    <w:rsid w:val="00787521"/>
    <w:rsid w:val="00787EEA"/>
    <w:rsid w:val="007A2A3D"/>
    <w:rsid w:val="007B4536"/>
    <w:rsid w:val="007C0B1F"/>
    <w:rsid w:val="007C10B1"/>
    <w:rsid w:val="007C64EF"/>
    <w:rsid w:val="007D000A"/>
    <w:rsid w:val="007D364D"/>
    <w:rsid w:val="007D5F2D"/>
    <w:rsid w:val="007E4084"/>
    <w:rsid w:val="007E41A8"/>
    <w:rsid w:val="007E7E0A"/>
    <w:rsid w:val="007F06E5"/>
    <w:rsid w:val="007F29F7"/>
    <w:rsid w:val="007F54A6"/>
    <w:rsid w:val="007F62DB"/>
    <w:rsid w:val="007F6B9C"/>
    <w:rsid w:val="00805A12"/>
    <w:rsid w:val="008069E4"/>
    <w:rsid w:val="00812B18"/>
    <w:rsid w:val="00812FF2"/>
    <w:rsid w:val="008148AB"/>
    <w:rsid w:val="00821AAE"/>
    <w:rsid w:val="008264F9"/>
    <w:rsid w:val="00833629"/>
    <w:rsid w:val="00840426"/>
    <w:rsid w:val="00842B27"/>
    <w:rsid w:val="0084378E"/>
    <w:rsid w:val="00844856"/>
    <w:rsid w:val="00855BB7"/>
    <w:rsid w:val="008576BF"/>
    <w:rsid w:val="00867F7D"/>
    <w:rsid w:val="00870528"/>
    <w:rsid w:val="00871577"/>
    <w:rsid w:val="00874636"/>
    <w:rsid w:val="008829FE"/>
    <w:rsid w:val="00894C2C"/>
    <w:rsid w:val="008A1D29"/>
    <w:rsid w:val="008A260C"/>
    <w:rsid w:val="008B1651"/>
    <w:rsid w:val="008B5E98"/>
    <w:rsid w:val="008B6207"/>
    <w:rsid w:val="008B7F09"/>
    <w:rsid w:val="008C79D6"/>
    <w:rsid w:val="008E2696"/>
    <w:rsid w:val="008E298E"/>
    <w:rsid w:val="008E383C"/>
    <w:rsid w:val="008E3CBE"/>
    <w:rsid w:val="008E6EA8"/>
    <w:rsid w:val="0090115C"/>
    <w:rsid w:val="009064FA"/>
    <w:rsid w:val="00926AE7"/>
    <w:rsid w:val="00927323"/>
    <w:rsid w:val="00927417"/>
    <w:rsid w:val="009300FE"/>
    <w:rsid w:val="009343E0"/>
    <w:rsid w:val="00935151"/>
    <w:rsid w:val="0093575B"/>
    <w:rsid w:val="009440BC"/>
    <w:rsid w:val="00944849"/>
    <w:rsid w:val="009449EF"/>
    <w:rsid w:val="00956633"/>
    <w:rsid w:val="00957834"/>
    <w:rsid w:val="00961284"/>
    <w:rsid w:val="00966147"/>
    <w:rsid w:val="00971740"/>
    <w:rsid w:val="009729A7"/>
    <w:rsid w:val="00980664"/>
    <w:rsid w:val="0098167C"/>
    <w:rsid w:val="00987326"/>
    <w:rsid w:val="00990562"/>
    <w:rsid w:val="00994726"/>
    <w:rsid w:val="00996B5A"/>
    <w:rsid w:val="009A079B"/>
    <w:rsid w:val="009A38A8"/>
    <w:rsid w:val="009A49F9"/>
    <w:rsid w:val="009A4A5C"/>
    <w:rsid w:val="009A685A"/>
    <w:rsid w:val="009B28B5"/>
    <w:rsid w:val="009B2BB3"/>
    <w:rsid w:val="009B3087"/>
    <w:rsid w:val="009B45EF"/>
    <w:rsid w:val="009B4E14"/>
    <w:rsid w:val="009B679F"/>
    <w:rsid w:val="009C2DC0"/>
    <w:rsid w:val="009C3308"/>
    <w:rsid w:val="009C45F0"/>
    <w:rsid w:val="009D2960"/>
    <w:rsid w:val="009D40A2"/>
    <w:rsid w:val="009E686D"/>
    <w:rsid w:val="009F23DE"/>
    <w:rsid w:val="009F3ACB"/>
    <w:rsid w:val="009F4986"/>
    <w:rsid w:val="009F4996"/>
    <w:rsid w:val="009F67B9"/>
    <w:rsid w:val="00A03B6D"/>
    <w:rsid w:val="00A071B9"/>
    <w:rsid w:val="00A1096F"/>
    <w:rsid w:val="00A17F51"/>
    <w:rsid w:val="00A26D00"/>
    <w:rsid w:val="00A30340"/>
    <w:rsid w:val="00A37D00"/>
    <w:rsid w:val="00A52978"/>
    <w:rsid w:val="00A67868"/>
    <w:rsid w:val="00A760C7"/>
    <w:rsid w:val="00A818E2"/>
    <w:rsid w:val="00A83A8F"/>
    <w:rsid w:val="00A84572"/>
    <w:rsid w:val="00A87126"/>
    <w:rsid w:val="00AA0192"/>
    <w:rsid w:val="00AA0DED"/>
    <w:rsid w:val="00AA3010"/>
    <w:rsid w:val="00AA4E4C"/>
    <w:rsid w:val="00AC083B"/>
    <w:rsid w:val="00AC3B2C"/>
    <w:rsid w:val="00AD5478"/>
    <w:rsid w:val="00AD613A"/>
    <w:rsid w:val="00AE79ED"/>
    <w:rsid w:val="00AF28F2"/>
    <w:rsid w:val="00B00EA4"/>
    <w:rsid w:val="00B01611"/>
    <w:rsid w:val="00B02561"/>
    <w:rsid w:val="00B05417"/>
    <w:rsid w:val="00B100B9"/>
    <w:rsid w:val="00B125B3"/>
    <w:rsid w:val="00B15A8D"/>
    <w:rsid w:val="00B15DB4"/>
    <w:rsid w:val="00B160AF"/>
    <w:rsid w:val="00B17493"/>
    <w:rsid w:val="00B24EBA"/>
    <w:rsid w:val="00B254D0"/>
    <w:rsid w:val="00B30353"/>
    <w:rsid w:val="00B31E44"/>
    <w:rsid w:val="00B35CDE"/>
    <w:rsid w:val="00B45D1F"/>
    <w:rsid w:val="00B519DF"/>
    <w:rsid w:val="00B744D0"/>
    <w:rsid w:val="00B76E53"/>
    <w:rsid w:val="00B825FC"/>
    <w:rsid w:val="00B84730"/>
    <w:rsid w:val="00B8636E"/>
    <w:rsid w:val="00B87421"/>
    <w:rsid w:val="00B90C3B"/>
    <w:rsid w:val="00B911B0"/>
    <w:rsid w:val="00B957F9"/>
    <w:rsid w:val="00BA61D9"/>
    <w:rsid w:val="00BA6FDC"/>
    <w:rsid w:val="00BB5EA0"/>
    <w:rsid w:val="00BD52E5"/>
    <w:rsid w:val="00BD654E"/>
    <w:rsid w:val="00BE10F9"/>
    <w:rsid w:val="00BE1E30"/>
    <w:rsid w:val="00BE20C3"/>
    <w:rsid w:val="00BE3ECF"/>
    <w:rsid w:val="00BF6DF5"/>
    <w:rsid w:val="00BF7D5C"/>
    <w:rsid w:val="00C0070B"/>
    <w:rsid w:val="00C008E0"/>
    <w:rsid w:val="00C05F12"/>
    <w:rsid w:val="00C12439"/>
    <w:rsid w:val="00C13182"/>
    <w:rsid w:val="00C131D2"/>
    <w:rsid w:val="00C174B3"/>
    <w:rsid w:val="00C20624"/>
    <w:rsid w:val="00C220ED"/>
    <w:rsid w:val="00C27D80"/>
    <w:rsid w:val="00C3141C"/>
    <w:rsid w:val="00C3315D"/>
    <w:rsid w:val="00C334AD"/>
    <w:rsid w:val="00C35CBF"/>
    <w:rsid w:val="00C51025"/>
    <w:rsid w:val="00C60721"/>
    <w:rsid w:val="00C615F9"/>
    <w:rsid w:val="00C62F4D"/>
    <w:rsid w:val="00C64732"/>
    <w:rsid w:val="00C73723"/>
    <w:rsid w:val="00C83E1A"/>
    <w:rsid w:val="00C8473E"/>
    <w:rsid w:val="00C857AA"/>
    <w:rsid w:val="00C87F43"/>
    <w:rsid w:val="00C92D8F"/>
    <w:rsid w:val="00CA52BE"/>
    <w:rsid w:val="00CB08DC"/>
    <w:rsid w:val="00CB2521"/>
    <w:rsid w:val="00CB3A85"/>
    <w:rsid w:val="00CB3EB0"/>
    <w:rsid w:val="00CC20BE"/>
    <w:rsid w:val="00CE0066"/>
    <w:rsid w:val="00CE2760"/>
    <w:rsid w:val="00CE39C0"/>
    <w:rsid w:val="00CF1354"/>
    <w:rsid w:val="00CF50F0"/>
    <w:rsid w:val="00D03ACC"/>
    <w:rsid w:val="00D05EA5"/>
    <w:rsid w:val="00D30ACF"/>
    <w:rsid w:val="00D411A5"/>
    <w:rsid w:val="00D43CD7"/>
    <w:rsid w:val="00D522D5"/>
    <w:rsid w:val="00D60977"/>
    <w:rsid w:val="00D60FB9"/>
    <w:rsid w:val="00D66589"/>
    <w:rsid w:val="00D67708"/>
    <w:rsid w:val="00D718F3"/>
    <w:rsid w:val="00D8704B"/>
    <w:rsid w:val="00D950D4"/>
    <w:rsid w:val="00D964AD"/>
    <w:rsid w:val="00DA5EDC"/>
    <w:rsid w:val="00DC523A"/>
    <w:rsid w:val="00DD5D87"/>
    <w:rsid w:val="00DE720B"/>
    <w:rsid w:val="00DE78D2"/>
    <w:rsid w:val="00E01888"/>
    <w:rsid w:val="00E03B04"/>
    <w:rsid w:val="00E11A22"/>
    <w:rsid w:val="00E15AB5"/>
    <w:rsid w:val="00E3065D"/>
    <w:rsid w:val="00E3531B"/>
    <w:rsid w:val="00E35CA4"/>
    <w:rsid w:val="00E37E16"/>
    <w:rsid w:val="00E37E7D"/>
    <w:rsid w:val="00E41C74"/>
    <w:rsid w:val="00E42A93"/>
    <w:rsid w:val="00E60D94"/>
    <w:rsid w:val="00E61C5B"/>
    <w:rsid w:val="00E6247B"/>
    <w:rsid w:val="00E63864"/>
    <w:rsid w:val="00E70B43"/>
    <w:rsid w:val="00E846FD"/>
    <w:rsid w:val="00E91BAD"/>
    <w:rsid w:val="00EA40E2"/>
    <w:rsid w:val="00EA7775"/>
    <w:rsid w:val="00EA7F19"/>
    <w:rsid w:val="00EB0554"/>
    <w:rsid w:val="00EB0B5B"/>
    <w:rsid w:val="00EB2A12"/>
    <w:rsid w:val="00EB763A"/>
    <w:rsid w:val="00EC22D8"/>
    <w:rsid w:val="00EC4059"/>
    <w:rsid w:val="00ED4295"/>
    <w:rsid w:val="00EE060F"/>
    <w:rsid w:val="00EE32DA"/>
    <w:rsid w:val="00EF0CEA"/>
    <w:rsid w:val="00EF103E"/>
    <w:rsid w:val="00EF5A91"/>
    <w:rsid w:val="00F0004B"/>
    <w:rsid w:val="00F0052A"/>
    <w:rsid w:val="00F0542D"/>
    <w:rsid w:val="00F05C71"/>
    <w:rsid w:val="00F073C3"/>
    <w:rsid w:val="00F1249E"/>
    <w:rsid w:val="00F14714"/>
    <w:rsid w:val="00F21DC0"/>
    <w:rsid w:val="00F221AF"/>
    <w:rsid w:val="00F23F6B"/>
    <w:rsid w:val="00F45572"/>
    <w:rsid w:val="00F47306"/>
    <w:rsid w:val="00F70EB3"/>
    <w:rsid w:val="00F829ED"/>
    <w:rsid w:val="00F87766"/>
    <w:rsid w:val="00F937B6"/>
    <w:rsid w:val="00F93ED0"/>
    <w:rsid w:val="00F960E4"/>
    <w:rsid w:val="00F9779D"/>
    <w:rsid w:val="00FA0063"/>
    <w:rsid w:val="00FA267D"/>
    <w:rsid w:val="00FB395D"/>
    <w:rsid w:val="00FB4F22"/>
    <w:rsid w:val="00FB5E64"/>
    <w:rsid w:val="00FC4F2F"/>
    <w:rsid w:val="00FC61FE"/>
    <w:rsid w:val="00FD294E"/>
    <w:rsid w:val="00FD2C71"/>
    <w:rsid w:val="00FD35C2"/>
    <w:rsid w:val="00FE36AF"/>
    <w:rsid w:val="00FF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E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ECF"/>
    <w:rPr>
      <w:sz w:val="18"/>
      <w:szCs w:val="18"/>
    </w:rPr>
  </w:style>
  <w:style w:type="paragraph" w:styleId="a5">
    <w:name w:val="List Paragraph"/>
    <w:basedOn w:val="a"/>
    <w:uiPriority w:val="34"/>
    <w:qFormat/>
    <w:rsid w:val="00BE3E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129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4D12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129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1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55B4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55B4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A0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80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81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925</Words>
  <Characters>5274</Characters>
  <Application>Microsoft Office Word</Application>
  <DocSecurity>0</DocSecurity>
  <Lines>43</Lines>
  <Paragraphs>12</Paragraphs>
  <ScaleCrop>false</ScaleCrop>
  <Company>z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yonker</dc:creator>
  <cp:keywords/>
  <dc:description/>
  <cp:lastModifiedBy>yonker</cp:lastModifiedBy>
  <cp:revision>131</cp:revision>
  <dcterms:created xsi:type="dcterms:W3CDTF">2010-04-19T06:46:00Z</dcterms:created>
  <dcterms:modified xsi:type="dcterms:W3CDTF">2010-12-29T02:40:00Z</dcterms:modified>
</cp:coreProperties>
</file>